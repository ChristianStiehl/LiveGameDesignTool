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30B743" w14:textId="77777777" w:rsidR="00E73375" w:rsidRPr="00381EB8" w:rsidRDefault="00505B89" w:rsidP="0053439A">
      <w:pPr>
        <w:pStyle w:val="Geenafstand"/>
        <w:rPr>
          <w:b/>
          <w:color w:val="4472C4" w:themeColor="accent1"/>
          <w:sz w:val="72"/>
          <w:szCs w:val="72"/>
        </w:rPr>
      </w:pPr>
      <w:r w:rsidRPr="00381EB8">
        <w:rPr>
          <w:b/>
          <w:noProof/>
          <w:color w:val="4472C4" w:themeColor="accent1"/>
          <w:sz w:val="72"/>
          <w:szCs w:val="72"/>
          <w:lang w:val="en-GB" w:eastAsia="en-GB"/>
        </w:rPr>
        <w:drawing>
          <wp:anchor distT="0" distB="0" distL="114300" distR="114300" simplePos="0" relativeHeight="251658240" behindDoc="1" locked="0" layoutInCell="1" allowOverlap="1" wp14:anchorId="25D96AEF" wp14:editId="20E82120">
            <wp:simplePos x="0" y="0"/>
            <wp:positionH relativeFrom="margin">
              <wp:align>center</wp:align>
            </wp:positionH>
            <wp:positionV relativeFrom="paragraph">
              <wp:posOffset>0</wp:posOffset>
            </wp:positionV>
            <wp:extent cx="6721635" cy="4333875"/>
            <wp:effectExtent l="0" t="0" r="3175" b="0"/>
            <wp:wrapTight wrapText="bothSides">
              <wp:wrapPolygon edited="0">
                <wp:start x="0" y="0"/>
                <wp:lineTo x="0" y="21458"/>
                <wp:lineTo x="21549" y="21458"/>
                <wp:lineTo x="21549"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DLogo.png"/>
                    <pic:cNvPicPr/>
                  </pic:nvPicPr>
                  <pic:blipFill>
                    <a:blip r:embed="rId8">
                      <a:extLst>
                        <a:ext uri="{28A0092B-C50C-407E-A947-70E740481C1C}">
                          <a14:useLocalDpi xmlns:a14="http://schemas.microsoft.com/office/drawing/2010/main" val="0"/>
                        </a:ext>
                      </a:extLst>
                    </a:blip>
                    <a:stretch>
                      <a:fillRect/>
                    </a:stretch>
                  </pic:blipFill>
                  <pic:spPr>
                    <a:xfrm>
                      <a:off x="0" y="0"/>
                      <a:ext cx="6721635" cy="4333875"/>
                    </a:xfrm>
                    <a:prstGeom prst="rect">
                      <a:avLst/>
                    </a:prstGeom>
                  </pic:spPr>
                </pic:pic>
              </a:graphicData>
            </a:graphic>
            <wp14:sizeRelH relativeFrom="page">
              <wp14:pctWidth>0</wp14:pctWidth>
            </wp14:sizeRelH>
            <wp14:sizeRelV relativeFrom="page">
              <wp14:pctHeight>0</wp14:pctHeight>
            </wp14:sizeRelV>
          </wp:anchor>
        </w:drawing>
      </w:r>
      <w:r w:rsidR="00E73375" w:rsidRPr="00381EB8">
        <w:rPr>
          <w:b/>
          <w:color w:val="4472C4" w:themeColor="accent1"/>
          <w:sz w:val="72"/>
          <w:szCs w:val="72"/>
        </w:rPr>
        <w:t>Final Thesis</w:t>
      </w:r>
    </w:p>
    <w:p w14:paraId="0EF354B1" w14:textId="77777777" w:rsidR="00E73375" w:rsidRPr="00381EB8" w:rsidRDefault="00E73375" w:rsidP="00FE04D0">
      <w:pPr>
        <w:pStyle w:val="Geenafstand"/>
        <w:rPr>
          <w:b/>
          <w:sz w:val="52"/>
          <w:szCs w:val="52"/>
        </w:rPr>
      </w:pPr>
      <w:r w:rsidRPr="00381EB8">
        <w:rPr>
          <w:b/>
          <w:sz w:val="52"/>
          <w:szCs w:val="52"/>
        </w:rPr>
        <w:t xml:space="preserve">LIVE Game Design </w:t>
      </w:r>
      <w:r w:rsidR="000E0274">
        <w:rPr>
          <w:b/>
          <w:sz w:val="52"/>
          <w:szCs w:val="52"/>
        </w:rPr>
        <w:t>for</w:t>
      </w:r>
      <w:r w:rsidRPr="00381EB8">
        <w:rPr>
          <w:b/>
          <w:sz w:val="52"/>
          <w:szCs w:val="52"/>
        </w:rPr>
        <w:t xml:space="preserve"> Money Maker Deluxe</w:t>
      </w:r>
    </w:p>
    <w:p w14:paraId="2804CB7D" w14:textId="77777777" w:rsidR="00FE04D0" w:rsidRPr="00381EB8" w:rsidRDefault="00FE04D0" w:rsidP="00FE04D0">
      <w:pPr>
        <w:pStyle w:val="Geenafstand"/>
        <w:rPr>
          <w:b/>
          <w:sz w:val="52"/>
          <w:szCs w:val="52"/>
        </w:rPr>
      </w:pPr>
    </w:p>
    <w:p w14:paraId="5AFF554C" w14:textId="77777777" w:rsidR="005A1ED4" w:rsidRPr="00381EB8" w:rsidRDefault="005A1ED4" w:rsidP="00FE04D0">
      <w:pPr>
        <w:pStyle w:val="Geenafstand"/>
        <w:rPr>
          <w:b/>
          <w:sz w:val="40"/>
          <w:szCs w:val="40"/>
        </w:rPr>
      </w:pPr>
    </w:p>
    <w:p w14:paraId="10782B1D" w14:textId="77777777" w:rsidR="00FE04D0" w:rsidRPr="00073D85" w:rsidRDefault="00FE04D0" w:rsidP="00FE04D0">
      <w:pPr>
        <w:pStyle w:val="Geenafstand"/>
        <w:rPr>
          <w:sz w:val="28"/>
          <w:szCs w:val="28"/>
        </w:rPr>
      </w:pPr>
      <w:r w:rsidRPr="00073D85">
        <w:rPr>
          <w:b/>
          <w:sz w:val="28"/>
          <w:szCs w:val="28"/>
        </w:rPr>
        <w:t>Author:</w:t>
      </w:r>
      <w:r w:rsidRPr="00073D85">
        <w:rPr>
          <w:sz w:val="28"/>
          <w:szCs w:val="28"/>
        </w:rPr>
        <w:t xml:space="preserve"> </w:t>
      </w:r>
      <w:r w:rsidRPr="00073D85">
        <w:rPr>
          <w:sz w:val="28"/>
          <w:szCs w:val="28"/>
        </w:rPr>
        <w:tab/>
      </w:r>
      <w:r w:rsidRPr="00073D85">
        <w:rPr>
          <w:sz w:val="28"/>
          <w:szCs w:val="28"/>
        </w:rPr>
        <w:tab/>
      </w:r>
      <w:r w:rsidRPr="00073D85">
        <w:rPr>
          <w:sz w:val="28"/>
          <w:szCs w:val="28"/>
        </w:rPr>
        <w:tab/>
      </w:r>
      <w:r w:rsidRPr="00073D85">
        <w:rPr>
          <w:sz w:val="28"/>
          <w:szCs w:val="28"/>
        </w:rPr>
        <w:tab/>
        <w:t>Christian Stiehl</w:t>
      </w:r>
    </w:p>
    <w:p w14:paraId="6D1ABD97" w14:textId="77777777" w:rsidR="00FB5C16" w:rsidRPr="00073D85" w:rsidRDefault="00FB5C16" w:rsidP="00FE04D0">
      <w:pPr>
        <w:pStyle w:val="Geenafstand"/>
        <w:rPr>
          <w:sz w:val="28"/>
          <w:szCs w:val="28"/>
        </w:rPr>
      </w:pPr>
      <w:r w:rsidRPr="00073D85">
        <w:rPr>
          <w:b/>
          <w:sz w:val="28"/>
          <w:szCs w:val="28"/>
        </w:rPr>
        <w:t>Student Number:</w:t>
      </w:r>
      <w:r w:rsidRPr="00073D85">
        <w:rPr>
          <w:b/>
          <w:sz w:val="28"/>
          <w:szCs w:val="28"/>
        </w:rPr>
        <w:tab/>
      </w:r>
      <w:r w:rsidRPr="00073D85">
        <w:rPr>
          <w:b/>
          <w:sz w:val="28"/>
          <w:szCs w:val="28"/>
        </w:rPr>
        <w:tab/>
      </w:r>
      <w:r w:rsidRPr="00073D85">
        <w:rPr>
          <w:b/>
          <w:sz w:val="28"/>
          <w:szCs w:val="28"/>
        </w:rPr>
        <w:tab/>
      </w:r>
      <w:r w:rsidRPr="00073D85">
        <w:rPr>
          <w:sz w:val="28"/>
          <w:szCs w:val="28"/>
        </w:rPr>
        <w:t>500669869</w:t>
      </w:r>
    </w:p>
    <w:p w14:paraId="35E843B1" w14:textId="77777777" w:rsidR="00FB5C16" w:rsidRPr="00073D85" w:rsidRDefault="00FB5C16" w:rsidP="00FE04D0">
      <w:pPr>
        <w:pStyle w:val="Geenafstand"/>
        <w:rPr>
          <w:sz w:val="28"/>
          <w:szCs w:val="28"/>
        </w:rPr>
      </w:pPr>
      <w:r w:rsidRPr="00073D85">
        <w:rPr>
          <w:b/>
          <w:sz w:val="28"/>
          <w:szCs w:val="28"/>
        </w:rPr>
        <w:t>Education:</w:t>
      </w:r>
      <w:r w:rsidRPr="00073D85">
        <w:rPr>
          <w:b/>
          <w:sz w:val="28"/>
          <w:szCs w:val="28"/>
        </w:rPr>
        <w:tab/>
      </w:r>
      <w:r w:rsidRPr="00073D85">
        <w:rPr>
          <w:b/>
          <w:sz w:val="28"/>
          <w:szCs w:val="28"/>
        </w:rPr>
        <w:tab/>
      </w:r>
      <w:r w:rsidRPr="00073D85">
        <w:rPr>
          <w:b/>
          <w:sz w:val="28"/>
          <w:szCs w:val="28"/>
        </w:rPr>
        <w:tab/>
      </w:r>
      <w:r w:rsidRPr="00073D85">
        <w:rPr>
          <w:b/>
          <w:sz w:val="28"/>
          <w:szCs w:val="28"/>
        </w:rPr>
        <w:tab/>
      </w:r>
      <w:r w:rsidRPr="00073D85">
        <w:rPr>
          <w:sz w:val="28"/>
          <w:szCs w:val="28"/>
        </w:rPr>
        <w:t>Information Technology (Game Development)</w:t>
      </w:r>
    </w:p>
    <w:p w14:paraId="2A799E44" w14:textId="77777777" w:rsidR="00FB5C16" w:rsidRPr="00073D85" w:rsidRDefault="00FE04D0" w:rsidP="00FE04D0">
      <w:pPr>
        <w:pStyle w:val="Geenafstand"/>
        <w:rPr>
          <w:sz w:val="28"/>
          <w:szCs w:val="28"/>
        </w:rPr>
      </w:pPr>
      <w:r w:rsidRPr="00073D85">
        <w:rPr>
          <w:b/>
          <w:sz w:val="28"/>
          <w:szCs w:val="28"/>
        </w:rPr>
        <w:t>Internship Supervisor:</w:t>
      </w:r>
      <w:r w:rsidRPr="00073D85">
        <w:rPr>
          <w:sz w:val="28"/>
          <w:szCs w:val="28"/>
        </w:rPr>
        <w:t xml:space="preserve"> </w:t>
      </w:r>
      <w:r w:rsidRPr="00073D85">
        <w:rPr>
          <w:sz w:val="28"/>
          <w:szCs w:val="28"/>
        </w:rPr>
        <w:tab/>
      </w:r>
      <w:r w:rsidRPr="00073D85">
        <w:rPr>
          <w:sz w:val="28"/>
          <w:szCs w:val="28"/>
        </w:rPr>
        <w:tab/>
        <w:t>Alexander Bonnee</w:t>
      </w:r>
    </w:p>
    <w:p w14:paraId="16B95CB0" w14:textId="77777777" w:rsidR="005A1ED4" w:rsidRPr="00381EB8" w:rsidRDefault="00073D85" w:rsidP="00FE04D0">
      <w:pPr>
        <w:pStyle w:val="Geenafstand"/>
        <w:rPr>
          <w:sz w:val="28"/>
          <w:szCs w:val="28"/>
        </w:rPr>
      </w:pPr>
      <w:r w:rsidRPr="00381EB8">
        <w:rPr>
          <w:b/>
          <w:noProof/>
          <w:sz w:val="28"/>
          <w:szCs w:val="28"/>
          <w:lang w:val="en-GB" w:eastAsia="en-GB"/>
        </w:rPr>
        <w:drawing>
          <wp:anchor distT="0" distB="0" distL="114300" distR="114300" simplePos="0" relativeHeight="251659264" behindDoc="0" locked="0" layoutInCell="1" allowOverlap="1" wp14:anchorId="044B9B5A" wp14:editId="63936D30">
            <wp:simplePos x="0" y="0"/>
            <wp:positionH relativeFrom="margin">
              <wp:align>left</wp:align>
            </wp:positionH>
            <wp:positionV relativeFrom="paragraph">
              <wp:posOffset>842010</wp:posOffset>
            </wp:positionV>
            <wp:extent cx="3222110" cy="608965"/>
            <wp:effectExtent l="0" t="0" r="0" b="63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HVAWe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2110" cy="608965"/>
                    </a:xfrm>
                    <a:prstGeom prst="rect">
                      <a:avLst/>
                    </a:prstGeom>
                  </pic:spPr>
                </pic:pic>
              </a:graphicData>
            </a:graphic>
            <wp14:sizeRelH relativeFrom="page">
              <wp14:pctWidth>0</wp14:pctWidth>
            </wp14:sizeRelH>
            <wp14:sizeRelV relativeFrom="page">
              <wp14:pctHeight>0</wp14:pctHeight>
            </wp14:sizeRelV>
          </wp:anchor>
        </w:drawing>
      </w:r>
      <w:r w:rsidR="00FB5C16" w:rsidRPr="00381EB8">
        <w:rPr>
          <w:b/>
          <w:noProof/>
          <w:color w:val="4472C4" w:themeColor="accent1"/>
          <w:sz w:val="28"/>
          <w:szCs w:val="28"/>
          <w:lang w:val="en-GB" w:eastAsia="en-GB"/>
        </w:rPr>
        <w:drawing>
          <wp:anchor distT="0" distB="0" distL="114300" distR="114300" simplePos="0" relativeHeight="251660288" behindDoc="0" locked="0" layoutInCell="1" allowOverlap="1" wp14:anchorId="29D0ABB2" wp14:editId="45579CA9">
            <wp:simplePos x="0" y="0"/>
            <wp:positionH relativeFrom="margin">
              <wp:align>right</wp:align>
            </wp:positionH>
            <wp:positionV relativeFrom="paragraph">
              <wp:posOffset>365760</wp:posOffset>
            </wp:positionV>
            <wp:extent cx="1790700" cy="1085850"/>
            <wp:effectExtent l="0" t="0" r="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eBrushLogo.png"/>
                    <pic:cNvPicPr/>
                  </pic:nvPicPr>
                  <pic:blipFill>
                    <a:blip r:embed="rId10">
                      <a:extLst>
                        <a:ext uri="{28A0092B-C50C-407E-A947-70E740481C1C}">
                          <a14:useLocalDpi xmlns:a14="http://schemas.microsoft.com/office/drawing/2010/main" val="0"/>
                        </a:ext>
                      </a:extLst>
                    </a:blip>
                    <a:stretch>
                      <a:fillRect/>
                    </a:stretch>
                  </pic:blipFill>
                  <pic:spPr>
                    <a:xfrm>
                      <a:off x="0" y="0"/>
                      <a:ext cx="1790700" cy="1085850"/>
                    </a:xfrm>
                    <a:prstGeom prst="rect">
                      <a:avLst/>
                    </a:prstGeom>
                  </pic:spPr>
                </pic:pic>
              </a:graphicData>
            </a:graphic>
            <wp14:sizeRelH relativeFrom="page">
              <wp14:pctWidth>0</wp14:pctWidth>
            </wp14:sizeRelH>
            <wp14:sizeRelV relativeFrom="page">
              <wp14:pctHeight>0</wp14:pctHeight>
            </wp14:sizeRelV>
          </wp:anchor>
        </w:drawing>
      </w:r>
    </w:p>
    <w:p w14:paraId="60259870" w14:textId="77777777" w:rsidR="00FE04D0" w:rsidRPr="00381EB8" w:rsidRDefault="00FE04D0" w:rsidP="00FE04D0">
      <w:pPr>
        <w:pStyle w:val="Geenafstand"/>
        <w:rPr>
          <w:sz w:val="28"/>
          <w:szCs w:val="28"/>
        </w:rPr>
      </w:pPr>
    </w:p>
    <w:p w14:paraId="1D55EBFD" w14:textId="77777777" w:rsidR="00FE04D0" w:rsidRPr="00381EB8" w:rsidRDefault="00FE04D0" w:rsidP="00FE04D0">
      <w:pPr>
        <w:pStyle w:val="Geenafstand"/>
        <w:rPr>
          <w:sz w:val="28"/>
          <w:szCs w:val="28"/>
        </w:rPr>
      </w:pPr>
    </w:p>
    <w:p w14:paraId="044B0096" w14:textId="77777777" w:rsidR="00FE04D0" w:rsidRPr="00381EB8" w:rsidRDefault="00FE04D0" w:rsidP="00FE04D0">
      <w:pPr>
        <w:pStyle w:val="Geenafstand"/>
        <w:rPr>
          <w:sz w:val="28"/>
          <w:szCs w:val="28"/>
        </w:rPr>
      </w:pPr>
    </w:p>
    <w:p w14:paraId="4C622C65" w14:textId="77777777" w:rsidR="00FE04D0" w:rsidRPr="00381EB8" w:rsidRDefault="00FE04D0" w:rsidP="00FE04D0">
      <w:pPr>
        <w:pStyle w:val="Geenafstand"/>
        <w:rPr>
          <w:sz w:val="28"/>
          <w:szCs w:val="28"/>
        </w:rPr>
      </w:pPr>
    </w:p>
    <w:p w14:paraId="6D4DF77B" w14:textId="77777777" w:rsidR="00B636F3" w:rsidRPr="00381EB8" w:rsidRDefault="00B636F3" w:rsidP="00FE04D0">
      <w:pPr>
        <w:pStyle w:val="Geenafstand"/>
        <w:rPr>
          <w:sz w:val="28"/>
          <w:szCs w:val="28"/>
        </w:rPr>
      </w:pPr>
    </w:p>
    <w:p w14:paraId="631C0CE3" w14:textId="77777777" w:rsidR="00B636F3" w:rsidRPr="00381EB8" w:rsidRDefault="00B636F3" w:rsidP="00FE04D0">
      <w:pPr>
        <w:pStyle w:val="Geenafstand"/>
        <w:rPr>
          <w:sz w:val="28"/>
          <w:szCs w:val="28"/>
        </w:rPr>
      </w:pPr>
    </w:p>
    <w:p w14:paraId="46274D30" w14:textId="77777777" w:rsidR="00B636F3" w:rsidRPr="00381EB8" w:rsidRDefault="00B636F3" w:rsidP="00FE04D0">
      <w:pPr>
        <w:pStyle w:val="Geenafstand"/>
        <w:rPr>
          <w:sz w:val="28"/>
          <w:szCs w:val="28"/>
        </w:rPr>
      </w:pPr>
    </w:p>
    <w:p w14:paraId="6CC8F36A" w14:textId="77777777" w:rsidR="00B636F3" w:rsidRPr="00381EB8" w:rsidRDefault="00B636F3" w:rsidP="00FE04D0">
      <w:pPr>
        <w:pStyle w:val="Geenafstand"/>
        <w:rPr>
          <w:sz w:val="28"/>
          <w:szCs w:val="28"/>
        </w:rPr>
      </w:pPr>
    </w:p>
    <w:p w14:paraId="742F268F" w14:textId="77777777" w:rsidR="00B636F3" w:rsidRPr="00381EB8" w:rsidRDefault="00B636F3" w:rsidP="00FE04D0">
      <w:pPr>
        <w:pStyle w:val="Geenafstand"/>
        <w:rPr>
          <w:sz w:val="28"/>
          <w:szCs w:val="28"/>
        </w:rPr>
      </w:pPr>
    </w:p>
    <w:p w14:paraId="4FE7424C" w14:textId="77777777" w:rsidR="00B636F3" w:rsidRPr="00381EB8" w:rsidRDefault="00B636F3" w:rsidP="00FE04D0">
      <w:pPr>
        <w:pStyle w:val="Geenafstand"/>
        <w:rPr>
          <w:sz w:val="28"/>
          <w:szCs w:val="28"/>
        </w:rPr>
      </w:pPr>
    </w:p>
    <w:p w14:paraId="75E72B4F" w14:textId="77777777" w:rsidR="00B636F3" w:rsidRPr="00381EB8" w:rsidRDefault="00B636F3" w:rsidP="00FE04D0">
      <w:pPr>
        <w:pStyle w:val="Geenafstand"/>
        <w:rPr>
          <w:sz w:val="28"/>
          <w:szCs w:val="28"/>
        </w:rPr>
      </w:pPr>
    </w:p>
    <w:p w14:paraId="40755D66" w14:textId="77777777" w:rsidR="00B636F3" w:rsidRPr="00381EB8" w:rsidRDefault="00B636F3" w:rsidP="00FE04D0">
      <w:pPr>
        <w:pStyle w:val="Geenafstand"/>
        <w:rPr>
          <w:sz w:val="28"/>
          <w:szCs w:val="28"/>
        </w:rPr>
      </w:pPr>
    </w:p>
    <w:p w14:paraId="718CFAE0" w14:textId="77777777" w:rsidR="00B636F3" w:rsidRPr="00381EB8" w:rsidRDefault="00B636F3" w:rsidP="00FE04D0">
      <w:pPr>
        <w:pStyle w:val="Geenafstand"/>
        <w:rPr>
          <w:sz w:val="28"/>
          <w:szCs w:val="28"/>
        </w:rPr>
      </w:pPr>
    </w:p>
    <w:p w14:paraId="488167FF" w14:textId="77777777" w:rsidR="00B636F3" w:rsidRPr="00381EB8" w:rsidRDefault="00B636F3" w:rsidP="00FE04D0">
      <w:pPr>
        <w:pStyle w:val="Geenafstand"/>
        <w:rPr>
          <w:sz w:val="28"/>
          <w:szCs w:val="28"/>
        </w:rPr>
      </w:pPr>
    </w:p>
    <w:p w14:paraId="277F8EF5" w14:textId="77777777" w:rsidR="00B636F3" w:rsidRPr="00381EB8" w:rsidRDefault="00B636F3" w:rsidP="00FE04D0">
      <w:pPr>
        <w:pStyle w:val="Geenafstand"/>
        <w:rPr>
          <w:sz w:val="28"/>
          <w:szCs w:val="28"/>
        </w:rPr>
      </w:pPr>
    </w:p>
    <w:p w14:paraId="639C275E" w14:textId="77777777" w:rsidR="00B636F3" w:rsidRPr="00381EB8" w:rsidRDefault="00B636F3" w:rsidP="00FE04D0">
      <w:pPr>
        <w:pStyle w:val="Geenafstand"/>
        <w:rPr>
          <w:sz w:val="28"/>
          <w:szCs w:val="28"/>
        </w:rPr>
      </w:pPr>
    </w:p>
    <w:p w14:paraId="789F1D3B" w14:textId="77777777" w:rsidR="00B636F3" w:rsidRPr="00381EB8" w:rsidRDefault="00B636F3" w:rsidP="00FE04D0">
      <w:pPr>
        <w:pStyle w:val="Geenafstand"/>
        <w:rPr>
          <w:sz w:val="28"/>
          <w:szCs w:val="28"/>
        </w:rPr>
      </w:pPr>
    </w:p>
    <w:p w14:paraId="0B3169B5" w14:textId="77777777" w:rsidR="00B636F3" w:rsidRPr="00381EB8" w:rsidRDefault="00B636F3" w:rsidP="00FE04D0">
      <w:pPr>
        <w:pStyle w:val="Geenafstand"/>
        <w:rPr>
          <w:sz w:val="28"/>
          <w:szCs w:val="28"/>
        </w:rPr>
      </w:pPr>
    </w:p>
    <w:p w14:paraId="01B0EF3E" w14:textId="77777777" w:rsidR="00B636F3" w:rsidRPr="00381EB8" w:rsidRDefault="00B636F3" w:rsidP="00FE04D0">
      <w:pPr>
        <w:pStyle w:val="Geenafstand"/>
        <w:rPr>
          <w:sz w:val="28"/>
          <w:szCs w:val="28"/>
        </w:rPr>
      </w:pPr>
    </w:p>
    <w:p w14:paraId="7BD6D09F" w14:textId="77777777" w:rsidR="00B636F3" w:rsidRPr="00381EB8" w:rsidRDefault="00B636F3" w:rsidP="00FE04D0">
      <w:pPr>
        <w:pStyle w:val="Geenafstand"/>
        <w:rPr>
          <w:sz w:val="28"/>
          <w:szCs w:val="28"/>
        </w:rPr>
      </w:pPr>
    </w:p>
    <w:p w14:paraId="7B0E5F51" w14:textId="77777777" w:rsidR="00B636F3" w:rsidRPr="00381EB8" w:rsidRDefault="00B636F3" w:rsidP="00FE04D0">
      <w:pPr>
        <w:pStyle w:val="Geenafstand"/>
        <w:rPr>
          <w:sz w:val="28"/>
          <w:szCs w:val="28"/>
        </w:rPr>
      </w:pPr>
    </w:p>
    <w:p w14:paraId="716BAB6C" w14:textId="77777777" w:rsidR="00B636F3" w:rsidRPr="00381EB8" w:rsidRDefault="00B636F3" w:rsidP="00FE04D0">
      <w:pPr>
        <w:pStyle w:val="Geenafstand"/>
        <w:rPr>
          <w:sz w:val="28"/>
          <w:szCs w:val="28"/>
        </w:rPr>
      </w:pPr>
    </w:p>
    <w:p w14:paraId="4A9C37F5" w14:textId="77777777" w:rsidR="00B636F3" w:rsidRPr="00381EB8" w:rsidRDefault="00B636F3" w:rsidP="00FE04D0">
      <w:pPr>
        <w:pStyle w:val="Geenafstand"/>
        <w:rPr>
          <w:sz w:val="28"/>
          <w:szCs w:val="28"/>
        </w:rPr>
      </w:pPr>
    </w:p>
    <w:p w14:paraId="661B973B" w14:textId="77777777" w:rsidR="00B636F3" w:rsidRPr="00381EB8" w:rsidRDefault="00B636F3" w:rsidP="00FE04D0">
      <w:pPr>
        <w:pStyle w:val="Geenafstand"/>
        <w:rPr>
          <w:sz w:val="28"/>
          <w:szCs w:val="28"/>
        </w:rPr>
      </w:pPr>
    </w:p>
    <w:p w14:paraId="4B859B7C" w14:textId="77777777" w:rsidR="00B636F3" w:rsidRPr="00381EB8" w:rsidRDefault="00B636F3" w:rsidP="00FE04D0">
      <w:pPr>
        <w:pStyle w:val="Geenafstand"/>
        <w:rPr>
          <w:sz w:val="28"/>
          <w:szCs w:val="28"/>
        </w:rPr>
      </w:pPr>
    </w:p>
    <w:p w14:paraId="5FAAB0D9" w14:textId="77777777" w:rsidR="00B636F3" w:rsidRPr="00381EB8" w:rsidRDefault="00B636F3" w:rsidP="00FE04D0">
      <w:pPr>
        <w:pStyle w:val="Geenafstand"/>
        <w:rPr>
          <w:sz w:val="28"/>
          <w:szCs w:val="28"/>
        </w:rPr>
      </w:pPr>
    </w:p>
    <w:p w14:paraId="324F55A4" w14:textId="77777777" w:rsidR="00B636F3" w:rsidRPr="00381EB8" w:rsidRDefault="00B636F3" w:rsidP="00FE04D0">
      <w:pPr>
        <w:pStyle w:val="Geenafstand"/>
        <w:rPr>
          <w:sz w:val="28"/>
          <w:szCs w:val="28"/>
        </w:rPr>
      </w:pPr>
    </w:p>
    <w:p w14:paraId="28954221" w14:textId="77777777" w:rsidR="00B636F3" w:rsidRPr="00381EB8" w:rsidRDefault="00B636F3" w:rsidP="00FE04D0">
      <w:pPr>
        <w:pStyle w:val="Geenafstand"/>
        <w:rPr>
          <w:sz w:val="28"/>
          <w:szCs w:val="28"/>
        </w:rPr>
      </w:pPr>
    </w:p>
    <w:p w14:paraId="0116C5C2" w14:textId="77777777" w:rsidR="00B636F3" w:rsidRPr="00381EB8" w:rsidRDefault="00B636F3" w:rsidP="00FE04D0">
      <w:pPr>
        <w:pStyle w:val="Geenafstand"/>
        <w:rPr>
          <w:sz w:val="28"/>
          <w:szCs w:val="28"/>
        </w:rPr>
      </w:pPr>
    </w:p>
    <w:p w14:paraId="61AD47D1" w14:textId="77777777" w:rsidR="00B636F3" w:rsidRPr="00381EB8" w:rsidRDefault="00B636F3" w:rsidP="00FE04D0">
      <w:pPr>
        <w:pStyle w:val="Geenafstand"/>
        <w:rPr>
          <w:sz w:val="28"/>
          <w:szCs w:val="28"/>
        </w:rPr>
      </w:pPr>
    </w:p>
    <w:p w14:paraId="4FA8FA70" w14:textId="77777777" w:rsidR="00B636F3" w:rsidRPr="00381EB8" w:rsidRDefault="00B636F3" w:rsidP="00FE04D0">
      <w:pPr>
        <w:pStyle w:val="Geenafstand"/>
        <w:rPr>
          <w:sz w:val="28"/>
          <w:szCs w:val="28"/>
        </w:rPr>
      </w:pPr>
    </w:p>
    <w:p w14:paraId="209C7401" w14:textId="77777777" w:rsidR="00B636F3" w:rsidRPr="00381EB8" w:rsidRDefault="00B636F3" w:rsidP="00FE04D0">
      <w:pPr>
        <w:pStyle w:val="Geenafstand"/>
        <w:rPr>
          <w:sz w:val="28"/>
          <w:szCs w:val="28"/>
        </w:rPr>
      </w:pPr>
    </w:p>
    <w:p w14:paraId="2D1B119F" w14:textId="77777777" w:rsidR="00B636F3" w:rsidRPr="00381EB8" w:rsidRDefault="00B636F3" w:rsidP="00FE04D0">
      <w:pPr>
        <w:pStyle w:val="Geenafstand"/>
        <w:rPr>
          <w:sz w:val="28"/>
          <w:szCs w:val="28"/>
        </w:rPr>
      </w:pPr>
    </w:p>
    <w:p w14:paraId="027FD0A4" w14:textId="77777777" w:rsidR="00B636F3" w:rsidRPr="00381EB8" w:rsidRDefault="00B636F3" w:rsidP="00FE04D0">
      <w:pPr>
        <w:pStyle w:val="Geenafstand"/>
        <w:rPr>
          <w:sz w:val="28"/>
          <w:szCs w:val="28"/>
        </w:rPr>
      </w:pPr>
    </w:p>
    <w:p w14:paraId="7C73C8D0" w14:textId="77777777" w:rsidR="00B636F3" w:rsidRPr="00381EB8" w:rsidRDefault="00B636F3" w:rsidP="00FE04D0">
      <w:pPr>
        <w:pStyle w:val="Geenafstand"/>
        <w:rPr>
          <w:sz w:val="28"/>
          <w:szCs w:val="28"/>
        </w:rPr>
      </w:pPr>
    </w:p>
    <w:p w14:paraId="00EBDE56" w14:textId="77777777" w:rsidR="00933DFA" w:rsidRPr="00381EB8" w:rsidRDefault="00933DFA" w:rsidP="00FE04D0">
      <w:pPr>
        <w:pStyle w:val="Geenafstand"/>
        <w:rPr>
          <w:sz w:val="28"/>
          <w:szCs w:val="28"/>
        </w:rPr>
      </w:pPr>
    </w:p>
    <w:p w14:paraId="73BD3CB7" w14:textId="77777777" w:rsidR="005A1ED4" w:rsidRPr="00381EB8" w:rsidRDefault="005A1ED4" w:rsidP="00FE04D0">
      <w:pPr>
        <w:pStyle w:val="Geenafstand"/>
        <w:rPr>
          <w:sz w:val="28"/>
          <w:szCs w:val="28"/>
        </w:rPr>
      </w:pPr>
    </w:p>
    <w:p w14:paraId="3DCF3084" w14:textId="77777777" w:rsidR="005A1ED4" w:rsidRPr="00381EB8" w:rsidRDefault="005A1ED4" w:rsidP="00FE04D0">
      <w:pPr>
        <w:pStyle w:val="Geenafstand"/>
        <w:rPr>
          <w:sz w:val="28"/>
          <w:szCs w:val="28"/>
        </w:rPr>
      </w:pPr>
    </w:p>
    <w:p w14:paraId="50851CE1" w14:textId="77777777" w:rsidR="005A1ED4" w:rsidRPr="00381EB8" w:rsidRDefault="005A1ED4" w:rsidP="00FE04D0">
      <w:pPr>
        <w:pStyle w:val="Geenafstand"/>
        <w:rPr>
          <w:sz w:val="28"/>
          <w:szCs w:val="28"/>
        </w:rPr>
      </w:pPr>
    </w:p>
    <w:p w14:paraId="1DB1D748" w14:textId="77777777" w:rsidR="005A1ED4" w:rsidRPr="00381EB8" w:rsidRDefault="005A1ED4" w:rsidP="00FE04D0">
      <w:pPr>
        <w:pStyle w:val="Geenafstand"/>
        <w:rPr>
          <w:sz w:val="28"/>
          <w:szCs w:val="28"/>
        </w:rPr>
      </w:pPr>
    </w:p>
    <w:p w14:paraId="4A9C9C14" w14:textId="77777777" w:rsidR="005A1ED4" w:rsidRPr="00381EB8" w:rsidRDefault="005A1ED4" w:rsidP="00CF20FC">
      <w:pPr>
        <w:pStyle w:val="Geenafstand"/>
        <w:rPr>
          <w:b/>
          <w:color w:val="4472C4" w:themeColor="accent1"/>
          <w:sz w:val="72"/>
          <w:szCs w:val="72"/>
        </w:rPr>
      </w:pPr>
    </w:p>
    <w:p w14:paraId="751C8A92" w14:textId="77777777" w:rsidR="00B636F3" w:rsidRPr="00381EB8" w:rsidRDefault="00B636F3" w:rsidP="00B636F3">
      <w:pPr>
        <w:pStyle w:val="Geenafstand"/>
        <w:jc w:val="center"/>
        <w:rPr>
          <w:b/>
          <w:color w:val="4472C4" w:themeColor="accent1"/>
          <w:sz w:val="72"/>
          <w:szCs w:val="72"/>
        </w:rPr>
      </w:pPr>
      <w:r w:rsidRPr="00381EB8">
        <w:rPr>
          <w:b/>
          <w:color w:val="4472C4" w:themeColor="accent1"/>
          <w:sz w:val="72"/>
          <w:szCs w:val="72"/>
        </w:rPr>
        <w:t>Final Thesis</w:t>
      </w:r>
    </w:p>
    <w:p w14:paraId="62FD050A" w14:textId="77777777" w:rsidR="00B636F3" w:rsidRPr="00381EB8" w:rsidRDefault="00B636F3" w:rsidP="00B636F3">
      <w:pPr>
        <w:pStyle w:val="Geenafstand"/>
        <w:jc w:val="center"/>
        <w:rPr>
          <w:b/>
          <w:sz w:val="52"/>
          <w:szCs w:val="52"/>
        </w:rPr>
      </w:pPr>
      <w:r w:rsidRPr="00381EB8">
        <w:rPr>
          <w:b/>
          <w:sz w:val="52"/>
          <w:szCs w:val="52"/>
        </w:rPr>
        <w:t xml:space="preserve">LIVE Game Design </w:t>
      </w:r>
      <w:r w:rsidR="000E0274">
        <w:rPr>
          <w:b/>
          <w:sz w:val="52"/>
          <w:szCs w:val="52"/>
        </w:rPr>
        <w:t>for</w:t>
      </w:r>
      <w:r w:rsidRPr="00381EB8">
        <w:rPr>
          <w:b/>
          <w:sz w:val="52"/>
          <w:szCs w:val="52"/>
        </w:rPr>
        <w:t xml:space="preserve"> Money Maker Deluxe</w:t>
      </w:r>
    </w:p>
    <w:p w14:paraId="1FB7302B" w14:textId="77777777" w:rsidR="00B636F3" w:rsidRPr="00381EB8" w:rsidRDefault="00B636F3" w:rsidP="00B636F3">
      <w:pPr>
        <w:pStyle w:val="Geenafstand"/>
        <w:jc w:val="center"/>
        <w:rPr>
          <w:b/>
          <w:sz w:val="52"/>
          <w:szCs w:val="52"/>
        </w:rPr>
      </w:pPr>
    </w:p>
    <w:p w14:paraId="51BFABCD" w14:textId="77777777" w:rsidR="00B636F3" w:rsidRPr="00381EB8" w:rsidRDefault="00B636F3" w:rsidP="00B636F3">
      <w:pPr>
        <w:pStyle w:val="Geenafstand"/>
        <w:jc w:val="center"/>
        <w:rPr>
          <w:b/>
          <w:sz w:val="52"/>
          <w:szCs w:val="52"/>
        </w:rPr>
      </w:pPr>
    </w:p>
    <w:p w14:paraId="412EAA92" w14:textId="77777777" w:rsidR="00B636F3" w:rsidRPr="00381EB8" w:rsidRDefault="00B636F3" w:rsidP="00B636F3">
      <w:pPr>
        <w:pStyle w:val="Geenafstand"/>
        <w:jc w:val="center"/>
        <w:rPr>
          <w:b/>
          <w:sz w:val="52"/>
          <w:szCs w:val="52"/>
        </w:rPr>
      </w:pPr>
    </w:p>
    <w:p w14:paraId="36526760" w14:textId="77777777" w:rsidR="00B636F3" w:rsidRPr="00381EB8" w:rsidRDefault="00B636F3" w:rsidP="00B636F3">
      <w:pPr>
        <w:pStyle w:val="Geenafstand"/>
        <w:jc w:val="center"/>
        <w:rPr>
          <w:b/>
          <w:sz w:val="52"/>
          <w:szCs w:val="52"/>
        </w:rPr>
      </w:pPr>
    </w:p>
    <w:p w14:paraId="12549A88" w14:textId="77777777" w:rsidR="00CF20FC" w:rsidRPr="00381EB8" w:rsidRDefault="00CF20FC" w:rsidP="00B636F3">
      <w:pPr>
        <w:pStyle w:val="Geenafstand"/>
        <w:jc w:val="center"/>
        <w:rPr>
          <w:b/>
          <w:sz w:val="52"/>
          <w:szCs w:val="52"/>
        </w:rPr>
      </w:pPr>
    </w:p>
    <w:p w14:paraId="52B8FFEA" w14:textId="77777777" w:rsidR="000F270B" w:rsidRPr="00381EB8" w:rsidRDefault="000F270B" w:rsidP="00FE04D0">
      <w:pPr>
        <w:pStyle w:val="Geenafstand"/>
        <w:rPr>
          <w:b/>
          <w:szCs w:val="24"/>
        </w:rPr>
      </w:pPr>
    </w:p>
    <w:p w14:paraId="1E3E89CE" w14:textId="77777777" w:rsidR="00CF20FC" w:rsidRPr="00381EB8" w:rsidDel="00F349D8" w:rsidRDefault="00CF20FC" w:rsidP="00FE04D0">
      <w:pPr>
        <w:pStyle w:val="Geenafstand"/>
        <w:rPr>
          <w:del w:id="0" w:author="Riemer van Rozen" w:date="2017-06-08T13:15:00Z"/>
          <w:b/>
          <w:szCs w:val="24"/>
        </w:rPr>
      </w:pPr>
    </w:p>
    <w:p w14:paraId="6039567C" w14:textId="77777777" w:rsidR="00CF20FC" w:rsidRPr="00381EB8" w:rsidRDefault="00CF20FC" w:rsidP="00FE04D0">
      <w:pPr>
        <w:pStyle w:val="Geenafstand"/>
        <w:rPr>
          <w:b/>
          <w:szCs w:val="24"/>
        </w:rPr>
      </w:pPr>
    </w:p>
    <w:p w14:paraId="12B7CB29" w14:textId="77777777" w:rsidR="00B636F3" w:rsidRPr="00381EB8" w:rsidRDefault="00B636F3" w:rsidP="00FE04D0">
      <w:pPr>
        <w:pStyle w:val="Geenafstand"/>
        <w:rPr>
          <w:szCs w:val="24"/>
        </w:rPr>
      </w:pPr>
      <w:r w:rsidRPr="00381EB8">
        <w:rPr>
          <w:b/>
          <w:szCs w:val="24"/>
        </w:rPr>
        <w:t xml:space="preserve">Student: </w:t>
      </w:r>
      <w:r w:rsidRPr="00381EB8">
        <w:rPr>
          <w:b/>
          <w:szCs w:val="24"/>
        </w:rPr>
        <w:tab/>
      </w:r>
      <w:r w:rsidRPr="00381EB8">
        <w:rPr>
          <w:szCs w:val="24"/>
        </w:rPr>
        <w:tab/>
      </w:r>
      <w:r w:rsidR="00357633" w:rsidRPr="00381EB8">
        <w:rPr>
          <w:szCs w:val="24"/>
        </w:rPr>
        <w:tab/>
      </w:r>
      <w:r w:rsidRPr="00381EB8">
        <w:rPr>
          <w:szCs w:val="24"/>
        </w:rPr>
        <w:t>Christian Stiehl</w:t>
      </w:r>
    </w:p>
    <w:p w14:paraId="2FF99DE4" w14:textId="77777777" w:rsidR="00B636F3" w:rsidRPr="00381EB8" w:rsidRDefault="00B636F3" w:rsidP="00FE04D0">
      <w:pPr>
        <w:pStyle w:val="Geenafstand"/>
        <w:rPr>
          <w:szCs w:val="24"/>
        </w:rPr>
      </w:pPr>
      <w:r w:rsidRPr="00381EB8">
        <w:rPr>
          <w:b/>
          <w:szCs w:val="24"/>
        </w:rPr>
        <w:t>Student Number:</w:t>
      </w:r>
      <w:r w:rsidRPr="00381EB8">
        <w:rPr>
          <w:szCs w:val="24"/>
        </w:rPr>
        <w:t xml:space="preserve"> </w:t>
      </w:r>
      <w:r w:rsidRPr="00381EB8">
        <w:rPr>
          <w:szCs w:val="24"/>
        </w:rPr>
        <w:tab/>
      </w:r>
      <w:r w:rsidR="00357633" w:rsidRPr="00381EB8">
        <w:rPr>
          <w:szCs w:val="24"/>
        </w:rPr>
        <w:tab/>
      </w:r>
      <w:r w:rsidRPr="00381EB8">
        <w:rPr>
          <w:szCs w:val="24"/>
        </w:rPr>
        <w:t>500669869</w:t>
      </w:r>
    </w:p>
    <w:p w14:paraId="162AFDEF" w14:textId="77777777" w:rsidR="0042399A" w:rsidRPr="00381EB8" w:rsidRDefault="0042399A" w:rsidP="00FE04D0">
      <w:pPr>
        <w:pStyle w:val="Geenafstand"/>
        <w:rPr>
          <w:szCs w:val="24"/>
        </w:rPr>
      </w:pPr>
      <w:r w:rsidRPr="00381EB8">
        <w:rPr>
          <w:b/>
          <w:szCs w:val="24"/>
        </w:rPr>
        <w:t xml:space="preserve">Phone: </w:t>
      </w:r>
      <w:r w:rsidRPr="00381EB8">
        <w:rPr>
          <w:szCs w:val="24"/>
        </w:rPr>
        <w:tab/>
      </w:r>
      <w:r w:rsidRPr="00381EB8">
        <w:rPr>
          <w:szCs w:val="24"/>
        </w:rPr>
        <w:tab/>
      </w:r>
      <w:r w:rsidRPr="00381EB8">
        <w:rPr>
          <w:szCs w:val="24"/>
        </w:rPr>
        <w:tab/>
        <w:t>0627551183</w:t>
      </w:r>
    </w:p>
    <w:p w14:paraId="0A5C85F4" w14:textId="77777777" w:rsidR="00B636F3" w:rsidRPr="00381EB8" w:rsidRDefault="00B636F3" w:rsidP="00FE04D0">
      <w:pPr>
        <w:pStyle w:val="Geenafstand"/>
        <w:rPr>
          <w:szCs w:val="24"/>
        </w:rPr>
      </w:pPr>
      <w:r w:rsidRPr="00381EB8">
        <w:rPr>
          <w:b/>
          <w:szCs w:val="24"/>
        </w:rPr>
        <w:t xml:space="preserve">Email: </w:t>
      </w:r>
      <w:r w:rsidRPr="00381EB8">
        <w:rPr>
          <w:b/>
          <w:szCs w:val="24"/>
        </w:rPr>
        <w:tab/>
      </w:r>
      <w:r w:rsidRPr="00381EB8">
        <w:rPr>
          <w:szCs w:val="24"/>
        </w:rPr>
        <w:tab/>
      </w:r>
      <w:r w:rsidR="00357633" w:rsidRPr="00381EB8">
        <w:rPr>
          <w:szCs w:val="24"/>
        </w:rPr>
        <w:tab/>
      </w:r>
      <w:r w:rsidR="00933DFA" w:rsidRPr="00381EB8">
        <w:rPr>
          <w:szCs w:val="24"/>
        </w:rPr>
        <w:tab/>
      </w:r>
      <w:hyperlink r:id="rId11" w:history="1">
        <w:r w:rsidR="003A22E8" w:rsidRPr="002D536C">
          <w:rPr>
            <w:rStyle w:val="Hyperlink"/>
            <w:szCs w:val="24"/>
          </w:rPr>
          <w:t>christian.stiehl@hva.nl</w:t>
        </w:r>
      </w:hyperlink>
    </w:p>
    <w:p w14:paraId="1A8BAA19" w14:textId="77777777" w:rsidR="00B636F3" w:rsidRPr="00381EB8" w:rsidRDefault="00B636F3" w:rsidP="00FE04D0">
      <w:pPr>
        <w:pStyle w:val="Geenafstand"/>
        <w:rPr>
          <w:szCs w:val="24"/>
        </w:rPr>
      </w:pPr>
    </w:p>
    <w:p w14:paraId="7B094D5B" w14:textId="77777777" w:rsidR="00B636F3" w:rsidRPr="00381EB8" w:rsidRDefault="00B636F3" w:rsidP="00FE04D0">
      <w:pPr>
        <w:pStyle w:val="Geenafstand"/>
        <w:rPr>
          <w:szCs w:val="24"/>
        </w:rPr>
      </w:pPr>
      <w:r w:rsidRPr="00381EB8">
        <w:rPr>
          <w:b/>
          <w:szCs w:val="24"/>
        </w:rPr>
        <w:t>Place:</w:t>
      </w:r>
      <w:r w:rsidRPr="00381EB8">
        <w:rPr>
          <w:b/>
          <w:szCs w:val="24"/>
        </w:rPr>
        <w:tab/>
      </w:r>
      <w:r w:rsidRPr="00381EB8">
        <w:rPr>
          <w:szCs w:val="24"/>
        </w:rPr>
        <w:tab/>
      </w:r>
      <w:r w:rsidRPr="00381EB8">
        <w:rPr>
          <w:szCs w:val="24"/>
        </w:rPr>
        <w:tab/>
      </w:r>
      <w:r w:rsidR="00357633" w:rsidRPr="00381EB8">
        <w:rPr>
          <w:szCs w:val="24"/>
        </w:rPr>
        <w:tab/>
      </w:r>
      <w:r w:rsidRPr="00381EB8">
        <w:rPr>
          <w:szCs w:val="24"/>
        </w:rPr>
        <w:t>Utrecht, Nederland</w:t>
      </w:r>
    </w:p>
    <w:p w14:paraId="2EE998D1" w14:textId="77777777" w:rsidR="00B636F3" w:rsidRPr="00381EB8" w:rsidRDefault="00B636F3" w:rsidP="00FE04D0">
      <w:pPr>
        <w:pStyle w:val="Geenafstand"/>
        <w:rPr>
          <w:szCs w:val="24"/>
        </w:rPr>
      </w:pPr>
      <w:r w:rsidRPr="00381EB8">
        <w:rPr>
          <w:b/>
          <w:szCs w:val="24"/>
        </w:rPr>
        <w:t>Dat</w:t>
      </w:r>
      <w:r w:rsidR="007B0D9B">
        <w:rPr>
          <w:b/>
          <w:szCs w:val="24"/>
        </w:rPr>
        <w:t>e</w:t>
      </w:r>
      <w:r w:rsidRPr="00381EB8">
        <w:rPr>
          <w:b/>
          <w:szCs w:val="24"/>
        </w:rPr>
        <w:t>:</w:t>
      </w:r>
      <w:r w:rsidRPr="00381EB8">
        <w:rPr>
          <w:szCs w:val="24"/>
        </w:rPr>
        <w:tab/>
      </w:r>
      <w:r w:rsidRPr="00381EB8">
        <w:rPr>
          <w:szCs w:val="24"/>
        </w:rPr>
        <w:tab/>
      </w:r>
      <w:r w:rsidR="00357633" w:rsidRPr="00381EB8">
        <w:rPr>
          <w:szCs w:val="24"/>
        </w:rPr>
        <w:tab/>
      </w:r>
      <w:r w:rsidR="007B0D9B">
        <w:rPr>
          <w:szCs w:val="24"/>
        </w:rPr>
        <w:tab/>
      </w:r>
      <w:r w:rsidRPr="00381EB8">
        <w:rPr>
          <w:szCs w:val="24"/>
        </w:rPr>
        <w:t>25-06-2017</w:t>
      </w:r>
    </w:p>
    <w:p w14:paraId="52984E09" w14:textId="77777777" w:rsidR="00357633" w:rsidRPr="00381EB8" w:rsidRDefault="00357633" w:rsidP="00FE04D0">
      <w:pPr>
        <w:pStyle w:val="Geenafstand"/>
        <w:rPr>
          <w:szCs w:val="24"/>
        </w:rPr>
      </w:pPr>
    </w:p>
    <w:p w14:paraId="37F68D61" w14:textId="77777777" w:rsidR="00357633" w:rsidRPr="00381EB8" w:rsidRDefault="00357633" w:rsidP="00FE04D0">
      <w:pPr>
        <w:pStyle w:val="Geenafstand"/>
        <w:rPr>
          <w:szCs w:val="24"/>
        </w:rPr>
      </w:pPr>
      <w:r w:rsidRPr="00381EB8">
        <w:rPr>
          <w:b/>
          <w:szCs w:val="24"/>
        </w:rPr>
        <w:t>Institution:</w:t>
      </w:r>
      <w:r w:rsidRPr="00381EB8">
        <w:rPr>
          <w:szCs w:val="24"/>
        </w:rPr>
        <w:tab/>
      </w:r>
      <w:r w:rsidRPr="00381EB8">
        <w:rPr>
          <w:szCs w:val="24"/>
        </w:rPr>
        <w:tab/>
      </w:r>
      <w:r w:rsidRPr="00381EB8">
        <w:rPr>
          <w:szCs w:val="24"/>
        </w:rPr>
        <w:tab/>
      </w:r>
      <w:r w:rsidR="000D7647" w:rsidRPr="00381EB8">
        <w:rPr>
          <w:szCs w:val="24"/>
        </w:rPr>
        <w:t>Amsterdam University of Applied Sciences</w:t>
      </w:r>
    </w:p>
    <w:p w14:paraId="089AA17A" w14:textId="77777777" w:rsidR="00357633" w:rsidRPr="00381EB8" w:rsidRDefault="00357633" w:rsidP="00FE04D0">
      <w:pPr>
        <w:pStyle w:val="Geenafstand"/>
        <w:rPr>
          <w:szCs w:val="24"/>
        </w:rPr>
      </w:pPr>
      <w:r w:rsidRPr="00381EB8">
        <w:rPr>
          <w:b/>
          <w:szCs w:val="24"/>
        </w:rPr>
        <w:t>Education:</w:t>
      </w:r>
      <w:r w:rsidRPr="00381EB8">
        <w:rPr>
          <w:szCs w:val="24"/>
        </w:rPr>
        <w:tab/>
      </w:r>
      <w:r w:rsidRPr="00381EB8">
        <w:rPr>
          <w:szCs w:val="24"/>
        </w:rPr>
        <w:tab/>
      </w:r>
      <w:r w:rsidRPr="00381EB8">
        <w:rPr>
          <w:szCs w:val="24"/>
        </w:rPr>
        <w:tab/>
        <w:t>Informa</w:t>
      </w:r>
      <w:r w:rsidR="00D969CE">
        <w:rPr>
          <w:szCs w:val="24"/>
        </w:rPr>
        <w:t>tion Technology (Game Development</w:t>
      </w:r>
      <w:r w:rsidRPr="00381EB8">
        <w:rPr>
          <w:szCs w:val="24"/>
        </w:rPr>
        <w:t>)</w:t>
      </w:r>
    </w:p>
    <w:p w14:paraId="2F3173A1" w14:textId="77777777" w:rsidR="00357633" w:rsidRDefault="00357633" w:rsidP="00FE04D0">
      <w:pPr>
        <w:pStyle w:val="Geenafstand"/>
        <w:rPr>
          <w:ins w:id="1" w:author="Riemer van Rozen" w:date="2017-06-08T13:01:00Z"/>
          <w:szCs w:val="24"/>
        </w:rPr>
      </w:pPr>
      <w:r w:rsidRPr="00381EB8">
        <w:rPr>
          <w:b/>
          <w:szCs w:val="24"/>
        </w:rPr>
        <w:t>Internship Supervisor:</w:t>
      </w:r>
      <w:r w:rsidRPr="00381EB8">
        <w:rPr>
          <w:szCs w:val="24"/>
        </w:rPr>
        <w:t xml:space="preserve"> </w:t>
      </w:r>
      <w:r w:rsidRPr="00381EB8">
        <w:rPr>
          <w:szCs w:val="24"/>
        </w:rPr>
        <w:tab/>
        <w:t>Alexander Bonnee</w:t>
      </w:r>
    </w:p>
    <w:p w14:paraId="172DA4B5" w14:textId="77777777" w:rsidR="00201F74" w:rsidRPr="00381EB8" w:rsidRDefault="00201F74" w:rsidP="00FE04D0">
      <w:pPr>
        <w:pStyle w:val="Geenafstand"/>
        <w:rPr>
          <w:szCs w:val="24"/>
        </w:rPr>
      </w:pPr>
      <w:ins w:id="2" w:author="Riemer van Rozen" w:date="2017-06-08T13:01:00Z">
        <w:r w:rsidRPr="00E04F5E">
          <w:rPr>
            <w:b/>
            <w:szCs w:val="24"/>
            <w:rPrChange w:id="3" w:author="christian stiehl" w:date="2017-06-08T14:35:00Z">
              <w:rPr>
                <w:szCs w:val="24"/>
              </w:rPr>
            </w:rPrChange>
          </w:rPr>
          <w:t>Research Supervisor:</w:t>
        </w:r>
        <w:r w:rsidRPr="00E04F5E">
          <w:rPr>
            <w:b/>
            <w:szCs w:val="24"/>
            <w:rPrChange w:id="4" w:author="christian stiehl" w:date="2017-06-08T14:35:00Z">
              <w:rPr>
                <w:szCs w:val="24"/>
              </w:rPr>
            </w:rPrChange>
          </w:rPr>
          <w:tab/>
        </w:r>
        <w:r>
          <w:rPr>
            <w:szCs w:val="24"/>
          </w:rPr>
          <w:tab/>
          <w:t>Riemer van Rozen</w:t>
        </w:r>
      </w:ins>
    </w:p>
    <w:p w14:paraId="4D147697" w14:textId="77777777" w:rsidR="00357633" w:rsidRPr="00381EB8" w:rsidRDefault="00357633" w:rsidP="00FE04D0">
      <w:pPr>
        <w:pStyle w:val="Geenafstand"/>
        <w:rPr>
          <w:szCs w:val="24"/>
        </w:rPr>
      </w:pPr>
      <w:r w:rsidRPr="00381EB8">
        <w:rPr>
          <w:b/>
          <w:szCs w:val="24"/>
        </w:rPr>
        <w:t>Career Counselor:</w:t>
      </w:r>
      <w:r w:rsidRPr="00381EB8">
        <w:rPr>
          <w:szCs w:val="24"/>
        </w:rPr>
        <w:t xml:space="preserve"> </w:t>
      </w:r>
      <w:r w:rsidRPr="00381EB8">
        <w:rPr>
          <w:szCs w:val="24"/>
        </w:rPr>
        <w:tab/>
      </w:r>
      <w:r w:rsidRPr="00381EB8">
        <w:rPr>
          <w:szCs w:val="24"/>
        </w:rPr>
        <w:tab/>
        <w:t>Wally de Munk</w:t>
      </w:r>
      <w:r w:rsidRPr="00381EB8">
        <w:rPr>
          <w:szCs w:val="24"/>
        </w:rPr>
        <w:tab/>
      </w:r>
    </w:p>
    <w:p w14:paraId="25165998" w14:textId="77777777" w:rsidR="00357633" w:rsidRPr="00381EB8" w:rsidRDefault="00357633" w:rsidP="00FE04D0">
      <w:pPr>
        <w:pStyle w:val="Geenafstand"/>
        <w:rPr>
          <w:szCs w:val="24"/>
        </w:rPr>
      </w:pPr>
    </w:p>
    <w:p w14:paraId="6577F4C8" w14:textId="77777777" w:rsidR="00357633" w:rsidRPr="00381EB8" w:rsidRDefault="00357633" w:rsidP="00FE04D0">
      <w:pPr>
        <w:pStyle w:val="Geenafstand"/>
        <w:rPr>
          <w:szCs w:val="24"/>
        </w:rPr>
      </w:pPr>
      <w:r w:rsidRPr="00381EB8">
        <w:rPr>
          <w:b/>
          <w:szCs w:val="24"/>
        </w:rPr>
        <w:t>Company:</w:t>
      </w:r>
      <w:r w:rsidRPr="00381EB8">
        <w:rPr>
          <w:b/>
          <w:szCs w:val="24"/>
        </w:rPr>
        <w:tab/>
      </w:r>
      <w:r w:rsidRPr="00381EB8">
        <w:rPr>
          <w:szCs w:val="24"/>
        </w:rPr>
        <w:tab/>
      </w:r>
      <w:r w:rsidRPr="00381EB8">
        <w:rPr>
          <w:szCs w:val="24"/>
        </w:rPr>
        <w:tab/>
        <w:t>Firebrush Studios</w:t>
      </w:r>
    </w:p>
    <w:p w14:paraId="45F69152" w14:textId="77777777" w:rsidR="00357633" w:rsidRPr="00381EB8" w:rsidRDefault="00357633" w:rsidP="00FE04D0">
      <w:pPr>
        <w:pStyle w:val="Geenafstand"/>
        <w:rPr>
          <w:szCs w:val="24"/>
        </w:rPr>
      </w:pPr>
      <w:r w:rsidRPr="00381EB8">
        <w:rPr>
          <w:b/>
          <w:szCs w:val="24"/>
        </w:rPr>
        <w:t>Address:</w:t>
      </w:r>
      <w:r w:rsidRPr="00381EB8">
        <w:rPr>
          <w:szCs w:val="24"/>
        </w:rPr>
        <w:tab/>
      </w:r>
      <w:r w:rsidRPr="00381EB8">
        <w:rPr>
          <w:szCs w:val="24"/>
        </w:rPr>
        <w:tab/>
      </w:r>
      <w:r w:rsidRPr="00381EB8">
        <w:rPr>
          <w:szCs w:val="24"/>
        </w:rPr>
        <w:tab/>
        <w:t>Europalaan 20</w:t>
      </w:r>
    </w:p>
    <w:p w14:paraId="1F31C983" w14:textId="77777777" w:rsidR="00357633" w:rsidRPr="00381EB8" w:rsidRDefault="00357633" w:rsidP="00FE04D0">
      <w:pPr>
        <w:pStyle w:val="Geenafstand"/>
        <w:rPr>
          <w:szCs w:val="24"/>
        </w:rPr>
      </w:pPr>
      <w:r w:rsidRPr="00381EB8">
        <w:rPr>
          <w:szCs w:val="24"/>
        </w:rPr>
        <w:tab/>
      </w:r>
      <w:r w:rsidRPr="00381EB8">
        <w:rPr>
          <w:szCs w:val="24"/>
        </w:rPr>
        <w:tab/>
      </w:r>
      <w:r w:rsidRPr="00381EB8">
        <w:rPr>
          <w:szCs w:val="24"/>
        </w:rPr>
        <w:tab/>
      </w:r>
      <w:r w:rsidRPr="00381EB8">
        <w:rPr>
          <w:szCs w:val="24"/>
        </w:rPr>
        <w:tab/>
        <w:t>3526 KS Utrecht</w:t>
      </w:r>
      <w:r w:rsidRPr="00381EB8">
        <w:rPr>
          <w:szCs w:val="24"/>
        </w:rPr>
        <w:tab/>
      </w:r>
      <w:r w:rsidRPr="00381EB8">
        <w:rPr>
          <w:szCs w:val="24"/>
        </w:rPr>
        <w:tab/>
      </w:r>
      <w:r w:rsidRPr="00381EB8">
        <w:rPr>
          <w:szCs w:val="24"/>
        </w:rPr>
        <w:tab/>
      </w:r>
    </w:p>
    <w:p w14:paraId="540C6E72" w14:textId="77777777" w:rsidR="00357633" w:rsidRPr="00381EB8" w:rsidRDefault="00357633" w:rsidP="00FE04D0">
      <w:pPr>
        <w:pStyle w:val="Geenafstand"/>
        <w:rPr>
          <w:szCs w:val="24"/>
        </w:rPr>
      </w:pPr>
      <w:r w:rsidRPr="00381EB8">
        <w:rPr>
          <w:b/>
          <w:szCs w:val="24"/>
        </w:rPr>
        <w:t>Company Supervisor:</w:t>
      </w:r>
      <w:r w:rsidRPr="00381EB8">
        <w:rPr>
          <w:b/>
          <w:szCs w:val="24"/>
        </w:rPr>
        <w:tab/>
      </w:r>
      <w:r w:rsidR="00933DFA" w:rsidRPr="00381EB8">
        <w:rPr>
          <w:szCs w:val="24"/>
        </w:rPr>
        <w:tab/>
      </w:r>
      <w:r w:rsidRPr="00381EB8">
        <w:rPr>
          <w:szCs w:val="24"/>
        </w:rPr>
        <w:t>Paul Brinkkemper</w:t>
      </w:r>
    </w:p>
    <w:p w14:paraId="7BF5ECAB" w14:textId="77777777" w:rsidR="0042399A" w:rsidRPr="00381EB8" w:rsidRDefault="0042399A" w:rsidP="00FE04D0">
      <w:pPr>
        <w:pStyle w:val="Geenafstand"/>
        <w:rPr>
          <w:szCs w:val="24"/>
        </w:rPr>
      </w:pPr>
      <w:r w:rsidRPr="00381EB8">
        <w:rPr>
          <w:b/>
          <w:szCs w:val="24"/>
        </w:rPr>
        <w:t xml:space="preserve">Phone: </w:t>
      </w:r>
      <w:r w:rsidRPr="00381EB8">
        <w:rPr>
          <w:szCs w:val="24"/>
        </w:rPr>
        <w:tab/>
      </w:r>
      <w:r w:rsidRPr="00381EB8">
        <w:rPr>
          <w:szCs w:val="24"/>
        </w:rPr>
        <w:tab/>
      </w:r>
      <w:r w:rsidRPr="00381EB8">
        <w:rPr>
          <w:szCs w:val="24"/>
        </w:rPr>
        <w:tab/>
        <w:t>0619027569</w:t>
      </w:r>
    </w:p>
    <w:p w14:paraId="2485537C" w14:textId="77777777" w:rsidR="00357633" w:rsidRPr="00381EB8" w:rsidRDefault="00357633" w:rsidP="00FE04D0">
      <w:pPr>
        <w:pStyle w:val="Geenafstand"/>
        <w:rPr>
          <w:szCs w:val="24"/>
        </w:rPr>
      </w:pPr>
      <w:r w:rsidRPr="00381EB8">
        <w:rPr>
          <w:b/>
          <w:szCs w:val="24"/>
        </w:rPr>
        <w:t>Email:</w:t>
      </w:r>
      <w:r w:rsidRPr="00381EB8">
        <w:rPr>
          <w:b/>
          <w:szCs w:val="24"/>
        </w:rPr>
        <w:tab/>
      </w:r>
      <w:r w:rsidRPr="00381EB8">
        <w:rPr>
          <w:szCs w:val="24"/>
        </w:rPr>
        <w:tab/>
      </w:r>
      <w:r w:rsidRPr="00381EB8">
        <w:rPr>
          <w:szCs w:val="24"/>
        </w:rPr>
        <w:tab/>
      </w:r>
      <w:r w:rsidRPr="00381EB8">
        <w:rPr>
          <w:szCs w:val="24"/>
        </w:rPr>
        <w:tab/>
      </w:r>
      <w:hyperlink r:id="rId12" w:history="1">
        <w:r w:rsidRPr="00381EB8">
          <w:rPr>
            <w:rStyle w:val="Hyperlink"/>
            <w:szCs w:val="24"/>
          </w:rPr>
          <w:t>paul@firebrushstudios.com</w:t>
        </w:r>
      </w:hyperlink>
    </w:p>
    <w:p w14:paraId="29E07D29" w14:textId="77777777" w:rsidR="00357633" w:rsidRPr="00381EB8" w:rsidRDefault="00357633" w:rsidP="00FE04D0">
      <w:pPr>
        <w:pStyle w:val="Geenafstand"/>
        <w:rPr>
          <w:szCs w:val="24"/>
        </w:rPr>
      </w:pPr>
    </w:p>
    <w:p w14:paraId="242E61D1" w14:textId="77777777" w:rsidR="00357633" w:rsidRPr="00381EB8" w:rsidRDefault="00357633" w:rsidP="00FE04D0">
      <w:pPr>
        <w:pStyle w:val="Geenafstand"/>
        <w:rPr>
          <w:szCs w:val="24"/>
        </w:rPr>
      </w:pPr>
      <w:r w:rsidRPr="00381EB8">
        <w:rPr>
          <w:b/>
          <w:szCs w:val="24"/>
        </w:rPr>
        <w:t>Inter</w:t>
      </w:r>
      <w:r w:rsidR="000F270B" w:rsidRPr="00381EB8">
        <w:rPr>
          <w:b/>
          <w:szCs w:val="24"/>
        </w:rPr>
        <w:t>nship:</w:t>
      </w:r>
      <w:r w:rsidRPr="00381EB8">
        <w:rPr>
          <w:szCs w:val="24"/>
        </w:rPr>
        <w:tab/>
      </w:r>
      <w:r w:rsidR="00933DFA" w:rsidRPr="00381EB8">
        <w:rPr>
          <w:szCs w:val="24"/>
        </w:rPr>
        <w:tab/>
      </w:r>
      <w:r w:rsidR="000F270B" w:rsidRPr="00381EB8">
        <w:rPr>
          <w:szCs w:val="24"/>
        </w:rPr>
        <w:tab/>
        <w:t>Second Semester, 2016/2017</w:t>
      </w:r>
    </w:p>
    <w:p w14:paraId="226B5330" w14:textId="77777777" w:rsidR="005A1ED4" w:rsidRPr="00381EB8" w:rsidRDefault="005A1ED4">
      <w:pPr>
        <w:rPr>
          <w:sz w:val="24"/>
          <w:szCs w:val="24"/>
        </w:rPr>
      </w:pPr>
      <w:r w:rsidRPr="00381EB8">
        <w:rPr>
          <w:sz w:val="24"/>
          <w:szCs w:val="24"/>
        </w:rPr>
        <w:lastRenderedPageBreak/>
        <w:br w:type="page"/>
      </w:r>
    </w:p>
    <w:p w14:paraId="0A631E20" w14:textId="77777777" w:rsidR="008A7CC0" w:rsidRPr="00381EB8" w:rsidRDefault="008A7CC0" w:rsidP="0029407F">
      <w:pPr>
        <w:pStyle w:val="Geenafstand"/>
        <w:sectPr w:rsidR="008A7CC0" w:rsidRPr="00381EB8" w:rsidSect="008A7CC0">
          <w:headerReference w:type="default" r:id="rId13"/>
          <w:footerReference w:type="default" r:id="rId14"/>
          <w:pgSz w:w="12240" w:h="15840"/>
          <w:pgMar w:top="1080" w:right="1080" w:bottom="1080" w:left="1080" w:header="720" w:footer="720" w:gutter="0"/>
          <w:pgNumType w:start="1"/>
          <w:cols w:space="720"/>
          <w:docGrid w:linePitch="360"/>
        </w:sectPr>
      </w:pPr>
    </w:p>
    <w:p w14:paraId="17876242" w14:textId="77777777" w:rsidR="005A1ED4" w:rsidRPr="00381EB8" w:rsidRDefault="004A30FA" w:rsidP="003A46B4">
      <w:pPr>
        <w:pStyle w:val="Kop1"/>
      </w:pPr>
      <w:bookmarkStart w:id="5" w:name="_Toc485047152"/>
      <w:r w:rsidRPr="00381EB8">
        <w:lastRenderedPageBreak/>
        <w:t>Prologue</w:t>
      </w:r>
      <w:bookmarkEnd w:id="5"/>
    </w:p>
    <w:p w14:paraId="3FD12D08" w14:textId="77777777" w:rsidR="00644243" w:rsidRPr="00381EB8" w:rsidRDefault="00644243" w:rsidP="00FE04D0">
      <w:pPr>
        <w:pStyle w:val="Geenafstand"/>
        <w:rPr>
          <w:b/>
          <w:color w:val="4472C4" w:themeColor="accent1"/>
          <w:sz w:val="36"/>
          <w:szCs w:val="36"/>
        </w:rPr>
      </w:pPr>
    </w:p>
    <w:p w14:paraId="56B96871" w14:textId="77777777" w:rsidR="00644243" w:rsidRPr="00381EB8" w:rsidRDefault="00644243" w:rsidP="00FE04D0">
      <w:pPr>
        <w:pStyle w:val="Geenafstand"/>
        <w:rPr>
          <w:color w:val="000000" w:themeColor="text1"/>
          <w:szCs w:val="24"/>
        </w:rPr>
      </w:pPr>
      <w:r w:rsidRPr="00381EB8">
        <w:rPr>
          <w:color w:val="000000" w:themeColor="text1"/>
          <w:szCs w:val="24"/>
        </w:rPr>
        <w:t xml:space="preserve">This </w:t>
      </w:r>
      <w:r w:rsidR="00073D85">
        <w:rPr>
          <w:color w:val="000000" w:themeColor="text1"/>
          <w:szCs w:val="24"/>
        </w:rPr>
        <w:t>t</w:t>
      </w:r>
      <w:r w:rsidRPr="00381EB8">
        <w:rPr>
          <w:color w:val="000000" w:themeColor="text1"/>
          <w:szCs w:val="24"/>
        </w:rPr>
        <w:t xml:space="preserve">hesis is written to finish my Bachelor of Science at the </w:t>
      </w:r>
      <w:r w:rsidR="000D7647" w:rsidRPr="00381EB8">
        <w:rPr>
          <w:color w:val="000000" w:themeColor="text1"/>
          <w:szCs w:val="24"/>
        </w:rPr>
        <w:t>Amsterdam University of Applied Sciences</w:t>
      </w:r>
      <w:r w:rsidRPr="00381EB8">
        <w:rPr>
          <w:color w:val="000000" w:themeColor="text1"/>
          <w:szCs w:val="24"/>
        </w:rPr>
        <w:t>. It is meant as proof, to demonstrate the work I have done during my internship period and to s</w:t>
      </w:r>
      <w:r w:rsidR="00073D85">
        <w:rPr>
          <w:color w:val="000000" w:themeColor="text1"/>
          <w:szCs w:val="24"/>
        </w:rPr>
        <w:t>how my abilities as a professional in my field</w:t>
      </w:r>
      <w:r w:rsidRPr="00381EB8">
        <w:rPr>
          <w:color w:val="000000" w:themeColor="text1"/>
          <w:szCs w:val="24"/>
        </w:rPr>
        <w:t>.</w:t>
      </w:r>
    </w:p>
    <w:p w14:paraId="21E89D68" w14:textId="77777777" w:rsidR="00644243" w:rsidRPr="00381EB8" w:rsidRDefault="00644243" w:rsidP="00FE04D0">
      <w:pPr>
        <w:pStyle w:val="Geenafstand"/>
        <w:rPr>
          <w:color w:val="000000" w:themeColor="text1"/>
          <w:szCs w:val="24"/>
        </w:rPr>
      </w:pPr>
    </w:p>
    <w:p w14:paraId="73EB56E6" w14:textId="77777777" w:rsidR="00C972DA" w:rsidRPr="00381EB8" w:rsidRDefault="00644243" w:rsidP="00FE04D0">
      <w:pPr>
        <w:pStyle w:val="Geenafstand"/>
        <w:rPr>
          <w:color w:val="000000" w:themeColor="text1"/>
          <w:szCs w:val="24"/>
        </w:rPr>
      </w:pPr>
      <w:r w:rsidRPr="00381EB8">
        <w:rPr>
          <w:color w:val="000000" w:themeColor="text1"/>
          <w:szCs w:val="24"/>
        </w:rPr>
        <w:t xml:space="preserve">There are many people I </w:t>
      </w:r>
      <w:r w:rsidR="00C972DA" w:rsidRPr="00381EB8">
        <w:rPr>
          <w:color w:val="000000" w:themeColor="text1"/>
          <w:szCs w:val="24"/>
        </w:rPr>
        <w:t>would like to</w:t>
      </w:r>
      <w:r w:rsidRPr="00381EB8">
        <w:rPr>
          <w:color w:val="000000" w:themeColor="text1"/>
          <w:szCs w:val="24"/>
        </w:rPr>
        <w:t xml:space="preserve"> thank for helping me along the </w:t>
      </w:r>
      <w:r w:rsidR="00224D36">
        <w:rPr>
          <w:color w:val="000000" w:themeColor="text1"/>
          <w:szCs w:val="24"/>
        </w:rPr>
        <w:t>way</w:t>
      </w:r>
      <w:r w:rsidRPr="00381EB8">
        <w:rPr>
          <w:color w:val="000000" w:themeColor="text1"/>
          <w:szCs w:val="24"/>
        </w:rPr>
        <w:t xml:space="preserve">, my friends, family and </w:t>
      </w:r>
      <w:r w:rsidR="00C972DA" w:rsidRPr="00381EB8">
        <w:rPr>
          <w:color w:val="000000" w:themeColor="text1"/>
          <w:szCs w:val="24"/>
        </w:rPr>
        <w:t>th</w:t>
      </w:r>
      <w:r w:rsidR="0045451B">
        <w:rPr>
          <w:color w:val="000000" w:themeColor="text1"/>
          <w:szCs w:val="24"/>
        </w:rPr>
        <w:t xml:space="preserve">e </w:t>
      </w:r>
      <w:del w:id="6" w:author="Riemer van Rozen" w:date="2017-06-08T13:02:00Z">
        <w:r w:rsidR="0045451B" w:rsidDel="00201F74">
          <w:rPr>
            <w:color w:val="000000" w:themeColor="text1"/>
            <w:szCs w:val="24"/>
          </w:rPr>
          <w:delText xml:space="preserve">professors </w:delText>
        </w:r>
      </w:del>
      <w:ins w:id="7" w:author="Riemer van Rozen" w:date="2017-06-08T13:02:00Z">
        <w:r w:rsidR="00201F74">
          <w:rPr>
            <w:color w:val="000000" w:themeColor="text1"/>
            <w:szCs w:val="24"/>
          </w:rPr>
          <w:t xml:space="preserve">lecturers </w:t>
        </w:r>
      </w:ins>
      <w:r w:rsidR="0045451B">
        <w:rPr>
          <w:color w:val="000000" w:themeColor="text1"/>
          <w:szCs w:val="24"/>
        </w:rPr>
        <w:t>that have taught me</w:t>
      </w:r>
      <w:r w:rsidRPr="00381EB8">
        <w:rPr>
          <w:color w:val="000000" w:themeColor="text1"/>
          <w:szCs w:val="24"/>
        </w:rPr>
        <w:t xml:space="preserve">. </w:t>
      </w:r>
      <w:r w:rsidR="00C972DA" w:rsidRPr="00381EB8">
        <w:rPr>
          <w:color w:val="000000" w:themeColor="text1"/>
          <w:szCs w:val="24"/>
        </w:rPr>
        <w:t>I have learned many lesson</w:t>
      </w:r>
      <w:r w:rsidR="0045451B">
        <w:rPr>
          <w:color w:val="000000" w:themeColor="text1"/>
          <w:szCs w:val="24"/>
        </w:rPr>
        <w:t>s during this period of my life,</w:t>
      </w:r>
      <w:r w:rsidR="00C972DA" w:rsidRPr="00381EB8">
        <w:rPr>
          <w:color w:val="000000" w:themeColor="text1"/>
          <w:szCs w:val="24"/>
        </w:rPr>
        <w:t xml:space="preserve"> </w:t>
      </w:r>
      <w:r w:rsidR="0045451B">
        <w:rPr>
          <w:color w:val="000000" w:themeColor="text1"/>
          <w:szCs w:val="24"/>
        </w:rPr>
        <w:t>s</w:t>
      </w:r>
      <w:r w:rsidR="00C972DA" w:rsidRPr="00381EB8">
        <w:rPr>
          <w:color w:val="000000" w:themeColor="text1"/>
          <w:szCs w:val="24"/>
        </w:rPr>
        <w:t xml:space="preserve">ome were of an academic nature and some were life lessons, these lessons have helped shape me </w:t>
      </w:r>
      <w:r w:rsidR="00234BF5" w:rsidRPr="00381EB8">
        <w:rPr>
          <w:color w:val="000000" w:themeColor="text1"/>
          <w:szCs w:val="24"/>
        </w:rPr>
        <w:t>in</w:t>
      </w:r>
      <w:r w:rsidR="00C972DA" w:rsidRPr="00381EB8">
        <w:rPr>
          <w:color w:val="000000" w:themeColor="text1"/>
          <w:szCs w:val="24"/>
        </w:rPr>
        <w:t>to the person I am today.</w:t>
      </w:r>
    </w:p>
    <w:p w14:paraId="2671B7A2" w14:textId="77777777" w:rsidR="00C972DA" w:rsidRPr="00381EB8" w:rsidRDefault="00C972DA" w:rsidP="00FE04D0">
      <w:pPr>
        <w:pStyle w:val="Geenafstand"/>
        <w:rPr>
          <w:color w:val="000000" w:themeColor="text1"/>
          <w:szCs w:val="24"/>
        </w:rPr>
      </w:pPr>
      <w:bookmarkStart w:id="8" w:name="_GoBack"/>
    </w:p>
    <w:bookmarkEnd w:id="8"/>
    <w:p w14:paraId="739E81EA" w14:textId="77777777" w:rsidR="00644243" w:rsidRDefault="00644243" w:rsidP="00FE04D0">
      <w:pPr>
        <w:pStyle w:val="Geenafstand"/>
        <w:rPr>
          <w:color w:val="000000" w:themeColor="text1"/>
          <w:szCs w:val="24"/>
        </w:rPr>
      </w:pPr>
      <w:r w:rsidRPr="00381EB8">
        <w:rPr>
          <w:color w:val="000000" w:themeColor="text1"/>
          <w:szCs w:val="24"/>
        </w:rPr>
        <w:t>Specifically</w:t>
      </w:r>
      <w:ins w:id="9" w:author="Riemer van Rozen" w:date="2017-06-08T13:02:00Z">
        <w:r w:rsidR="00201F74">
          <w:rPr>
            <w:color w:val="000000" w:themeColor="text1"/>
            <w:szCs w:val="24"/>
          </w:rPr>
          <w:t>,</w:t>
        </w:r>
      </w:ins>
      <w:r w:rsidRPr="00381EB8">
        <w:rPr>
          <w:color w:val="000000" w:themeColor="text1"/>
          <w:szCs w:val="24"/>
        </w:rPr>
        <w:t xml:space="preserve"> I would like to thank</w:t>
      </w:r>
      <w:r w:rsidR="000D7647" w:rsidRPr="00381EB8">
        <w:rPr>
          <w:color w:val="000000" w:themeColor="text1"/>
          <w:szCs w:val="24"/>
        </w:rPr>
        <w:t xml:space="preserve"> the following people;</w:t>
      </w:r>
      <w:r w:rsidRPr="00381EB8">
        <w:rPr>
          <w:color w:val="000000" w:themeColor="text1"/>
          <w:szCs w:val="24"/>
        </w:rPr>
        <w:t xml:space="preserve"> Wally de Munk for he</w:t>
      </w:r>
      <w:r w:rsidR="00C972DA" w:rsidRPr="00381EB8">
        <w:rPr>
          <w:color w:val="000000" w:themeColor="text1"/>
          <w:szCs w:val="24"/>
        </w:rPr>
        <w:t>l</w:t>
      </w:r>
      <w:r w:rsidR="000D7647" w:rsidRPr="00381EB8">
        <w:rPr>
          <w:color w:val="000000" w:themeColor="text1"/>
          <w:szCs w:val="24"/>
        </w:rPr>
        <w:t>ping</w:t>
      </w:r>
      <w:r w:rsidR="00234BF5" w:rsidRPr="00381EB8">
        <w:rPr>
          <w:color w:val="000000" w:themeColor="text1"/>
          <w:szCs w:val="24"/>
        </w:rPr>
        <w:t xml:space="preserve"> and guiding</w:t>
      </w:r>
      <w:r w:rsidR="000D7647" w:rsidRPr="00381EB8">
        <w:rPr>
          <w:color w:val="000000" w:themeColor="text1"/>
          <w:szCs w:val="24"/>
        </w:rPr>
        <w:t xml:space="preserve"> me throughout my bachelor. </w:t>
      </w:r>
      <w:r w:rsidR="00C972DA" w:rsidRPr="00381EB8">
        <w:rPr>
          <w:color w:val="000000" w:themeColor="text1"/>
          <w:szCs w:val="24"/>
        </w:rPr>
        <w:t xml:space="preserve">Alexander Bonnee for helping me </w:t>
      </w:r>
      <w:r w:rsidR="00234BF5" w:rsidRPr="00381EB8">
        <w:rPr>
          <w:color w:val="000000" w:themeColor="text1"/>
          <w:szCs w:val="24"/>
        </w:rPr>
        <w:t>with</w:t>
      </w:r>
      <w:r w:rsidR="00C972DA" w:rsidRPr="00381EB8">
        <w:rPr>
          <w:color w:val="000000" w:themeColor="text1"/>
          <w:szCs w:val="24"/>
        </w:rPr>
        <w:t xml:space="preserve"> my </w:t>
      </w:r>
      <w:r w:rsidR="00234BF5" w:rsidRPr="00381EB8">
        <w:rPr>
          <w:color w:val="000000" w:themeColor="text1"/>
          <w:szCs w:val="24"/>
        </w:rPr>
        <w:t>i</w:t>
      </w:r>
      <w:r w:rsidR="00C972DA" w:rsidRPr="00381EB8">
        <w:rPr>
          <w:color w:val="000000" w:themeColor="text1"/>
          <w:szCs w:val="24"/>
        </w:rPr>
        <w:t xml:space="preserve">nternship and </w:t>
      </w:r>
      <w:r w:rsidR="00073D85">
        <w:rPr>
          <w:color w:val="000000" w:themeColor="text1"/>
          <w:szCs w:val="24"/>
        </w:rPr>
        <w:t xml:space="preserve">providing great advice and feedback for </w:t>
      </w:r>
      <w:r w:rsidR="00C972DA" w:rsidRPr="00381EB8">
        <w:rPr>
          <w:color w:val="000000" w:themeColor="text1"/>
          <w:szCs w:val="24"/>
        </w:rPr>
        <w:t xml:space="preserve">this thesis. </w:t>
      </w:r>
      <w:r w:rsidRPr="00381EB8">
        <w:rPr>
          <w:color w:val="000000" w:themeColor="text1"/>
          <w:szCs w:val="24"/>
        </w:rPr>
        <w:t xml:space="preserve"> </w:t>
      </w:r>
      <w:r w:rsidR="00234BF5" w:rsidRPr="00381EB8">
        <w:rPr>
          <w:color w:val="000000" w:themeColor="text1"/>
          <w:szCs w:val="24"/>
        </w:rPr>
        <w:t>Stefan Leijnen, Riemer van Rozen and Anders Bouwer for working on the LIVE Game Design project with me, helping me with my internship and helping me find this opportunity in the first place.</w:t>
      </w:r>
    </w:p>
    <w:p w14:paraId="22EAD376" w14:textId="77777777" w:rsidR="00C04855" w:rsidRPr="00381EB8" w:rsidRDefault="00C04855" w:rsidP="00FE04D0">
      <w:pPr>
        <w:pStyle w:val="Geenafstand"/>
        <w:rPr>
          <w:color w:val="000000" w:themeColor="text1"/>
          <w:szCs w:val="24"/>
        </w:rPr>
      </w:pPr>
    </w:p>
    <w:p w14:paraId="25BF2D9C" w14:textId="77777777" w:rsidR="00234BF5" w:rsidRPr="00381EB8" w:rsidRDefault="00234BF5" w:rsidP="00FE04D0">
      <w:pPr>
        <w:pStyle w:val="Geenafstand"/>
        <w:rPr>
          <w:color w:val="000000" w:themeColor="text1"/>
          <w:szCs w:val="24"/>
        </w:rPr>
      </w:pPr>
      <w:r w:rsidRPr="00381EB8">
        <w:rPr>
          <w:color w:val="000000" w:themeColor="text1"/>
          <w:szCs w:val="24"/>
        </w:rPr>
        <w:t xml:space="preserve">I would also like to thank Paul Brinkkemper and my co-workers at Firebrush Studios. It has been a fun and informative </w:t>
      </w:r>
      <w:r w:rsidR="004A30FA" w:rsidRPr="00381EB8">
        <w:rPr>
          <w:color w:val="000000" w:themeColor="text1"/>
          <w:szCs w:val="24"/>
        </w:rPr>
        <w:t>semester</w:t>
      </w:r>
      <w:r w:rsidRPr="00381EB8">
        <w:rPr>
          <w:color w:val="000000" w:themeColor="text1"/>
          <w:szCs w:val="24"/>
        </w:rPr>
        <w:t>, and I wish them all the best.</w:t>
      </w:r>
    </w:p>
    <w:p w14:paraId="3245880C" w14:textId="77777777" w:rsidR="00234BF5" w:rsidRPr="00381EB8" w:rsidRDefault="00234BF5" w:rsidP="00FE04D0">
      <w:pPr>
        <w:pStyle w:val="Geenafstand"/>
        <w:rPr>
          <w:color w:val="000000" w:themeColor="text1"/>
          <w:szCs w:val="24"/>
        </w:rPr>
      </w:pPr>
    </w:p>
    <w:p w14:paraId="30810E0D" w14:textId="77777777" w:rsidR="00234BF5" w:rsidRPr="00381EB8" w:rsidRDefault="00234BF5" w:rsidP="00FE04D0">
      <w:pPr>
        <w:pStyle w:val="Geenafstand"/>
        <w:rPr>
          <w:color w:val="000000" w:themeColor="text1"/>
          <w:szCs w:val="24"/>
        </w:rPr>
      </w:pPr>
    </w:p>
    <w:p w14:paraId="6204CC75" w14:textId="77777777" w:rsidR="008A7CC0" w:rsidRPr="00381EB8" w:rsidRDefault="008A7CC0" w:rsidP="00FE04D0">
      <w:pPr>
        <w:pStyle w:val="Geenafstand"/>
        <w:rPr>
          <w:color w:val="000000" w:themeColor="text1"/>
          <w:szCs w:val="24"/>
        </w:rPr>
      </w:pPr>
    </w:p>
    <w:p w14:paraId="6D248622" w14:textId="77777777" w:rsidR="005A1ED4" w:rsidRPr="00381EB8" w:rsidRDefault="00F80995" w:rsidP="00F80995">
      <w:pPr>
        <w:pStyle w:val="Geenafstand"/>
        <w:jc w:val="center"/>
        <w:rPr>
          <w:b/>
          <w:sz w:val="36"/>
          <w:szCs w:val="36"/>
        </w:rPr>
      </w:pPr>
      <w:r w:rsidRPr="00381EB8">
        <w:rPr>
          <w:b/>
          <w:sz w:val="36"/>
          <w:szCs w:val="36"/>
        </w:rPr>
        <w:t>“An investment in knowledge pays the best interest.”</w:t>
      </w:r>
    </w:p>
    <w:p w14:paraId="2D3ABA31" w14:textId="77777777" w:rsidR="00F80995" w:rsidRPr="00381EB8" w:rsidRDefault="0088222D" w:rsidP="0088222D">
      <w:pPr>
        <w:pStyle w:val="Geenafstand"/>
        <w:ind w:left="5250"/>
        <w:rPr>
          <w:sz w:val="36"/>
          <w:szCs w:val="36"/>
        </w:rPr>
      </w:pPr>
      <w:r w:rsidRPr="00381EB8">
        <w:rPr>
          <w:sz w:val="36"/>
          <w:szCs w:val="36"/>
        </w:rPr>
        <w:t xml:space="preserve">         - Benjamin Franklin</w:t>
      </w:r>
    </w:p>
    <w:p w14:paraId="4105BCBF" w14:textId="77777777" w:rsidR="005A1ED4" w:rsidRPr="00381EB8" w:rsidRDefault="005A1ED4" w:rsidP="00FE04D0">
      <w:pPr>
        <w:pStyle w:val="Geenafstand"/>
        <w:rPr>
          <w:szCs w:val="24"/>
        </w:rPr>
      </w:pPr>
    </w:p>
    <w:p w14:paraId="1426C827" w14:textId="77777777" w:rsidR="00E6613D" w:rsidRDefault="00E6613D" w:rsidP="003A46B4">
      <w:pPr>
        <w:rPr>
          <w:sz w:val="24"/>
          <w:szCs w:val="24"/>
        </w:rPr>
      </w:pPr>
    </w:p>
    <w:p w14:paraId="2ED92EB3" w14:textId="77777777" w:rsidR="00E6613D" w:rsidRDefault="00E6613D" w:rsidP="00A046EB">
      <w:pPr>
        <w:rPr>
          <w:sz w:val="24"/>
          <w:szCs w:val="24"/>
        </w:rPr>
      </w:pPr>
    </w:p>
    <w:p w14:paraId="5CE15B26" w14:textId="77777777" w:rsidR="00A046EB" w:rsidRDefault="00A046EB" w:rsidP="00A046EB">
      <w:pPr>
        <w:rPr>
          <w:sz w:val="24"/>
          <w:szCs w:val="24"/>
        </w:rPr>
      </w:pPr>
    </w:p>
    <w:p w14:paraId="4C729DA4" w14:textId="77777777" w:rsidR="00A046EB" w:rsidRDefault="00A046EB" w:rsidP="00A046EB">
      <w:pPr>
        <w:rPr>
          <w:sz w:val="24"/>
          <w:szCs w:val="24"/>
        </w:rPr>
      </w:pPr>
    </w:p>
    <w:p w14:paraId="64167870" w14:textId="77777777" w:rsidR="00A046EB" w:rsidRDefault="00A046EB" w:rsidP="00A046EB">
      <w:pPr>
        <w:rPr>
          <w:sz w:val="24"/>
          <w:szCs w:val="24"/>
        </w:rPr>
      </w:pPr>
    </w:p>
    <w:p w14:paraId="4D17550D" w14:textId="77777777" w:rsidR="00A046EB" w:rsidRPr="00A046EB" w:rsidRDefault="00A046EB" w:rsidP="00A046EB">
      <w:pPr>
        <w:rPr>
          <w:sz w:val="24"/>
          <w:szCs w:val="24"/>
        </w:rPr>
      </w:pPr>
    </w:p>
    <w:p w14:paraId="1326B0F0" w14:textId="77777777" w:rsidR="005A1ED4" w:rsidRPr="00381EB8" w:rsidRDefault="0088222D" w:rsidP="003A46B4">
      <w:pPr>
        <w:rPr>
          <w:sz w:val="24"/>
          <w:szCs w:val="24"/>
        </w:rPr>
      </w:pPr>
      <w:r w:rsidRPr="00381EB8">
        <w:rPr>
          <w:sz w:val="24"/>
          <w:szCs w:val="24"/>
        </w:rPr>
        <w:br w:type="page"/>
      </w:r>
    </w:p>
    <w:sdt>
      <w:sdtPr>
        <w:rPr>
          <w:rFonts w:asciiTheme="minorHAnsi" w:eastAsiaTheme="minorHAnsi" w:hAnsiTheme="minorHAnsi" w:cstheme="minorBidi"/>
          <w:color w:val="auto"/>
          <w:sz w:val="22"/>
          <w:szCs w:val="22"/>
        </w:rPr>
        <w:id w:val="222100232"/>
        <w:docPartObj>
          <w:docPartGallery w:val="Table of Contents"/>
          <w:docPartUnique/>
        </w:docPartObj>
      </w:sdtPr>
      <w:sdtEndPr>
        <w:rPr>
          <w:b/>
          <w:bCs/>
        </w:rPr>
      </w:sdtEndPr>
      <w:sdtContent>
        <w:p w14:paraId="4E5E992A" w14:textId="77777777" w:rsidR="00582799" w:rsidRPr="0029302E" w:rsidRDefault="00582799">
          <w:pPr>
            <w:pStyle w:val="Kopvaninhoudsopgave"/>
            <w:rPr>
              <w:rStyle w:val="Kop1Char"/>
            </w:rPr>
          </w:pPr>
          <w:r w:rsidRPr="0029302E">
            <w:rPr>
              <w:rStyle w:val="Kop1Char"/>
            </w:rPr>
            <w:t>Table of Contents</w:t>
          </w:r>
        </w:p>
        <w:p w14:paraId="06746040" w14:textId="1E63AF67" w:rsidR="006E2F9A" w:rsidRDefault="00582799">
          <w:pPr>
            <w:pStyle w:val="Inhopg1"/>
            <w:tabs>
              <w:tab w:val="right" w:leader="dot" w:pos="10070"/>
            </w:tabs>
            <w:rPr>
              <w:rFonts w:eastAsiaTheme="minorEastAsia"/>
              <w:noProof/>
            </w:rPr>
          </w:pPr>
          <w:r w:rsidRPr="00381EB8">
            <w:rPr>
              <w:b/>
            </w:rPr>
            <w:fldChar w:fldCharType="begin"/>
          </w:r>
          <w:r w:rsidRPr="00381EB8">
            <w:rPr>
              <w:b/>
            </w:rPr>
            <w:instrText xml:space="preserve"> TOC \o "1-3" \h \z \u </w:instrText>
          </w:r>
          <w:r w:rsidRPr="00381EB8">
            <w:rPr>
              <w:b/>
            </w:rPr>
            <w:fldChar w:fldCharType="separate"/>
          </w:r>
          <w:hyperlink w:anchor="_Toc485047152" w:history="1">
            <w:r w:rsidR="006E2F9A" w:rsidRPr="00CA610E">
              <w:rPr>
                <w:rStyle w:val="Hyperlink"/>
                <w:noProof/>
              </w:rPr>
              <w:t>Prologue</w:t>
            </w:r>
            <w:r w:rsidR="006E2F9A">
              <w:rPr>
                <w:noProof/>
                <w:webHidden/>
              </w:rPr>
              <w:tab/>
            </w:r>
            <w:r w:rsidR="006E2F9A">
              <w:rPr>
                <w:noProof/>
                <w:webHidden/>
              </w:rPr>
              <w:fldChar w:fldCharType="begin"/>
            </w:r>
            <w:r w:rsidR="006E2F9A">
              <w:rPr>
                <w:noProof/>
                <w:webHidden/>
              </w:rPr>
              <w:instrText xml:space="preserve"> PAGEREF _Toc485047152 \h </w:instrText>
            </w:r>
            <w:r w:rsidR="006E2F9A">
              <w:rPr>
                <w:noProof/>
                <w:webHidden/>
              </w:rPr>
            </w:r>
            <w:r w:rsidR="006E2F9A">
              <w:rPr>
                <w:noProof/>
                <w:webHidden/>
              </w:rPr>
              <w:fldChar w:fldCharType="separate"/>
            </w:r>
            <w:r w:rsidR="006B111B">
              <w:rPr>
                <w:noProof/>
                <w:webHidden/>
              </w:rPr>
              <w:t>1</w:t>
            </w:r>
            <w:r w:rsidR="006E2F9A">
              <w:rPr>
                <w:noProof/>
                <w:webHidden/>
              </w:rPr>
              <w:fldChar w:fldCharType="end"/>
            </w:r>
          </w:hyperlink>
        </w:p>
        <w:p w14:paraId="399D1AC4" w14:textId="6B0C4B34" w:rsidR="006E2F9A" w:rsidRDefault="006E2F9A">
          <w:pPr>
            <w:pStyle w:val="Inhopg1"/>
            <w:tabs>
              <w:tab w:val="right" w:leader="dot" w:pos="10070"/>
            </w:tabs>
            <w:rPr>
              <w:rFonts w:eastAsiaTheme="minorEastAsia"/>
              <w:noProof/>
            </w:rPr>
          </w:pPr>
          <w:hyperlink w:anchor="_Toc485047153" w:history="1">
            <w:r w:rsidRPr="00CA610E">
              <w:rPr>
                <w:rStyle w:val="Hyperlink"/>
                <w:noProof/>
              </w:rPr>
              <w:t>Abstract</w:t>
            </w:r>
            <w:r>
              <w:rPr>
                <w:noProof/>
                <w:webHidden/>
              </w:rPr>
              <w:tab/>
            </w:r>
            <w:r>
              <w:rPr>
                <w:noProof/>
                <w:webHidden/>
              </w:rPr>
              <w:fldChar w:fldCharType="begin"/>
            </w:r>
            <w:r>
              <w:rPr>
                <w:noProof/>
                <w:webHidden/>
              </w:rPr>
              <w:instrText xml:space="preserve"> PAGEREF _Toc485047153 \h </w:instrText>
            </w:r>
            <w:r>
              <w:rPr>
                <w:noProof/>
                <w:webHidden/>
              </w:rPr>
            </w:r>
            <w:r>
              <w:rPr>
                <w:noProof/>
                <w:webHidden/>
              </w:rPr>
              <w:fldChar w:fldCharType="separate"/>
            </w:r>
            <w:r w:rsidR="006B111B">
              <w:rPr>
                <w:noProof/>
                <w:webHidden/>
              </w:rPr>
              <w:t>5</w:t>
            </w:r>
            <w:r>
              <w:rPr>
                <w:noProof/>
                <w:webHidden/>
              </w:rPr>
              <w:fldChar w:fldCharType="end"/>
            </w:r>
          </w:hyperlink>
        </w:p>
        <w:p w14:paraId="5B18AECA" w14:textId="194534D1" w:rsidR="006E2F9A" w:rsidRDefault="006E2F9A">
          <w:pPr>
            <w:pStyle w:val="Inhopg1"/>
            <w:tabs>
              <w:tab w:val="right" w:leader="dot" w:pos="10070"/>
            </w:tabs>
            <w:rPr>
              <w:rFonts w:eastAsiaTheme="minorEastAsia"/>
              <w:noProof/>
            </w:rPr>
          </w:pPr>
          <w:hyperlink w:anchor="_Toc485047154" w:history="1">
            <w:r w:rsidRPr="00CA610E">
              <w:rPr>
                <w:rStyle w:val="Hyperlink"/>
                <w:noProof/>
              </w:rPr>
              <w:t>Introduction</w:t>
            </w:r>
            <w:r>
              <w:rPr>
                <w:noProof/>
                <w:webHidden/>
              </w:rPr>
              <w:tab/>
            </w:r>
            <w:r>
              <w:rPr>
                <w:noProof/>
                <w:webHidden/>
              </w:rPr>
              <w:fldChar w:fldCharType="begin"/>
            </w:r>
            <w:r>
              <w:rPr>
                <w:noProof/>
                <w:webHidden/>
              </w:rPr>
              <w:instrText xml:space="preserve"> PAGEREF _Toc485047154 \h </w:instrText>
            </w:r>
            <w:r>
              <w:rPr>
                <w:noProof/>
                <w:webHidden/>
              </w:rPr>
            </w:r>
            <w:r>
              <w:rPr>
                <w:noProof/>
                <w:webHidden/>
              </w:rPr>
              <w:fldChar w:fldCharType="separate"/>
            </w:r>
            <w:r w:rsidR="006B111B">
              <w:rPr>
                <w:noProof/>
                <w:webHidden/>
              </w:rPr>
              <w:t>6</w:t>
            </w:r>
            <w:r>
              <w:rPr>
                <w:noProof/>
                <w:webHidden/>
              </w:rPr>
              <w:fldChar w:fldCharType="end"/>
            </w:r>
          </w:hyperlink>
        </w:p>
        <w:p w14:paraId="5CF65033" w14:textId="4182D8B2" w:rsidR="006E2F9A" w:rsidRDefault="006E2F9A">
          <w:pPr>
            <w:pStyle w:val="Inhopg1"/>
            <w:tabs>
              <w:tab w:val="right" w:leader="dot" w:pos="10070"/>
            </w:tabs>
            <w:rPr>
              <w:rFonts w:eastAsiaTheme="minorEastAsia"/>
              <w:noProof/>
            </w:rPr>
          </w:pPr>
          <w:hyperlink w:anchor="_Toc485047155" w:history="1">
            <w:r w:rsidRPr="00CA610E">
              <w:rPr>
                <w:rStyle w:val="Hyperlink"/>
                <w:noProof/>
              </w:rPr>
              <w:t>1. Context</w:t>
            </w:r>
            <w:r>
              <w:rPr>
                <w:noProof/>
                <w:webHidden/>
              </w:rPr>
              <w:tab/>
            </w:r>
            <w:r>
              <w:rPr>
                <w:noProof/>
                <w:webHidden/>
              </w:rPr>
              <w:fldChar w:fldCharType="begin"/>
            </w:r>
            <w:r>
              <w:rPr>
                <w:noProof/>
                <w:webHidden/>
              </w:rPr>
              <w:instrText xml:space="preserve"> PAGEREF _Toc485047155 \h </w:instrText>
            </w:r>
            <w:r>
              <w:rPr>
                <w:noProof/>
                <w:webHidden/>
              </w:rPr>
            </w:r>
            <w:r>
              <w:rPr>
                <w:noProof/>
                <w:webHidden/>
              </w:rPr>
              <w:fldChar w:fldCharType="separate"/>
            </w:r>
            <w:r w:rsidR="006B111B">
              <w:rPr>
                <w:noProof/>
                <w:webHidden/>
              </w:rPr>
              <w:t>8</w:t>
            </w:r>
            <w:r>
              <w:rPr>
                <w:noProof/>
                <w:webHidden/>
              </w:rPr>
              <w:fldChar w:fldCharType="end"/>
            </w:r>
          </w:hyperlink>
        </w:p>
        <w:p w14:paraId="706FA60B" w14:textId="093439C9" w:rsidR="006E2F9A" w:rsidRDefault="006E2F9A">
          <w:pPr>
            <w:pStyle w:val="Inhopg2"/>
            <w:tabs>
              <w:tab w:val="left" w:pos="880"/>
              <w:tab w:val="right" w:leader="dot" w:pos="10070"/>
            </w:tabs>
            <w:rPr>
              <w:rFonts w:eastAsiaTheme="minorEastAsia"/>
              <w:noProof/>
            </w:rPr>
          </w:pPr>
          <w:hyperlink w:anchor="_Toc485047156" w:history="1">
            <w:r w:rsidRPr="00CA610E">
              <w:rPr>
                <w:rStyle w:val="Hyperlink"/>
                <w:noProof/>
              </w:rPr>
              <w:t>1.1</w:t>
            </w:r>
            <w:r>
              <w:rPr>
                <w:rFonts w:eastAsiaTheme="minorEastAsia"/>
                <w:noProof/>
              </w:rPr>
              <w:tab/>
            </w:r>
            <w:r w:rsidRPr="00CA610E">
              <w:rPr>
                <w:rStyle w:val="Hyperlink"/>
                <w:noProof/>
              </w:rPr>
              <w:t>Firebrush Studios</w:t>
            </w:r>
            <w:r>
              <w:rPr>
                <w:noProof/>
                <w:webHidden/>
              </w:rPr>
              <w:tab/>
            </w:r>
            <w:r>
              <w:rPr>
                <w:noProof/>
                <w:webHidden/>
              </w:rPr>
              <w:fldChar w:fldCharType="begin"/>
            </w:r>
            <w:r>
              <w:rPr>
                <w:noProof/>
                <w:webHidden/>
              </w:rPr>
              <w:instrText xml:space="preserve"> PAGEREF _Toc485047156 \h </w:instrText>
            </w:r>
            <w:r>
              <w:rPr>
                <w:noProof/>
                <w:webHidden/>
              </w:rPr>
            </w:r>
            <w:r>
              <w:rPr>
                <w:noProof/>
                <w:webHidden/>
              </w:rPr>
              <w:fldChar w:fldCharType="separate"/>
            </w:r>
            <w:r w:rsidR="006B111B">
              <w:rPr>
                <w:noProof/>
                <w:webHidden/>
              </w:rPr>
              <w:t>8</w:t>
            </w:r>
            <w:r>
              <w:rPr>
                <w:noProof/>
                <w:webHidden/>
              </w:rPr>
              <w:fldChar w:fldCharType="end"/>
            </w:r>
          </w:hyperlink>
        </w:p>
        <w:p w14:paraId="0641D4F5" w14:textId="264E6986" w:rsidR="006E2F9A" w:rsidRDefault="006E2F9A">
          <w:pPr>
            <w:pStyle w:val="Inhopg3"/>
            <w:tabs>
              <w:tab w:val="right" w:leader="dot" w:pos="10070"/>
            </w:tabs>
            <w:rPr>
              <w:rFonts w:eastAsiaTheme="minorEastAsia"/>
              <w:noProof/>
            </w:rPr>
          </w:pPr>
          <w:hyperlink w:anchor="_Toc485047157" w:history="1">
            <w:r w:rsidRPr="00CA610E">
              <w:rPr>
                <w:rStyle w:val="Hyperlink"/>
                <w:noProof/>
              </w:rPr>
              <w:t>1.1.1 Money Maker Deluxe</w:t>
            </w:r>
            <w:r>
              <w:rPr>
                <w:noProof/>
                <w:webHidden/>
              </w:rPr>
              <w:tab/>
            </w:r>
            <w:r>
              <w:rPr>
                <w:noProof/>
                <w:webHidden/>
              </w:rPr>
              <w:fldChar w:fldCharType="begin"/>
            </w:r>
            <w:r>
              <w:rPr>
                <w:noProof/>
                <w:webHidden/>
              </w:rPr>
              <w:instrText xml:space="preserve"> PAGEREF _Toc485047157 \h </w:instrText>
            </w:r>
            <w:r>
              <w:rPr>
                <w:noProof/>
                <w:webHidden/>
              </w:rPr>
            </w:r>
            <w:r>
              <w:rPr>
                <w:noProof/>
                <w:webHidden/>
              </w:rPr>
              <w:fldChar w:fldCharType="separate"/>
            </w:r>
            <w:r w:rsidR="006B111B">
              <w:rPr>
                <w:noProof/>
                <w:webHidden/>
              </w:rPr>
              <w:t>8</w:t>
            </w:r>
            <w:r>
              <w:rPr>
                <w:noProof/>
                <w:webHidden/>
              </w:rPr>
              <w:fldChar w:fldCharType="end"/>
            </w:r>
          </w:hyperlink>
        </w:p>
        <w:p w14:paraId="26937048" w14:textId="239B33DE" w:rsidR="006E2F9A" w:rsidRDefault="006E2F9A">
          <w:pPr>
            <w:pStyle w:val="Inhopg3"/>
            <w:tabs>
              <w:tab w:val="right" w:leader="dot" w:pos="10070"/>
            </w:tabs>
            <w:rPr>
              <w:rFonts w:eastAsiaTheme="minorEastAsia"/>
              <w:noProof/>
            </w:rPr>
          </w:pPr>
          <w:hyperlink w:anchor="_Toc485047158" w:history="1">
            <w:r w:rsidRPr="00CA610E">
              <w:rPr>
                <w:rStyle w:val="Hyperlink"/>
                <w:noProof/>
              </w:rPr>
              <w:t>1.1.2 Money Maker Educative Goals</w:t>
            </w:r>
            <w:r>
              <w:rPr>
                <w:noProof/>
                <w:webHidden/>
              </w:rPr>
              <w:tab/>
            </w:r>
            <w:r>
              <w:rPr>
                <w:noProof/>
                <w:webHidden/>
              </w:rPr>
              <w:fldChar w:fldCharType="begin"/>
            </w:r>
            <w:r>
              <w:rPr>
                <w:noProof/>
                <w:webHidden/>
              </w:rPr>
              <w:instrText xml:space="preserve"> PAGEREF _Toc485047158 \h </w:instrText>
            </w:r>
            <w:r>
              <w:rPr>
                <w:noProof/>
                <w:webHidden/>
              </w:rPr>
            </w:r>
            <w:r>
              <w:rPr>
                <w:noProof/>
                <w:webHidden/>
              </w:rPr>
              <w:fldChar w:fldCharType="separate"/>
            </w:r>
            <w:r w:rsidR="006B111B">
              <w:rPr>
                <w:noProof/>
                <w:webHidden/>
              </w:rPr>
              <w:t>8</w:t>
            </w:r>
            <w:r>
              <w:rPr>
                <w:noProof/>
                <w:webHidden/>
              </w:rPr>
              <w:fldChar w:fldCharType="end"/>
            </w:r>
          </w:hyperlink>
        </w:p>
        <w:p w14:paraId="01473341" w14:textId="659ACED6" w:rsidR="006E2F9A" w:rsidRDefault="006E2F9A">
          <w:pPr>
            <w:pStyle w:val="Inhopg2"/>
            <w:tabs>
              <w:tab w:val="left" w:pos="880"/>
              <w:tab w:val="right" w:leader="dot" w:pos="10070"/>
            </w:tabs>
            <w:rPr>
              <w:rFonts w:eastAsiaTheme="minorEastAsia"/>
              <w:noProof/>
            </w:rPr>
          </w:pPr>
          <w:hyperlink w:anchor="_Toc485047159" w:history="1">
            <w:r w:rsidRPr="00CA610E">
              <w:rPr>
                <w:rStyle w:val="Hyperlink"/>
                <w:noProof/>
              </w:rPr>
              <w:t>1.2</w:t>
            </w:r>
            <w:r>
              <w:rPr>
                <w:rFonts w:eastAsiaTheme="minorEastAsia"/>
                <w:noProof/>
              </w:rPr>
              <w:tab/>
            </w:r>
            <w:r w:rsidRPr="00CA610E">
              <w:rPr>
                <w:rStyle w:val="Hyperlink"/>
                <w:noProof/>
              </w:rPr>
              <w:t>LIVE Game Design</w:t>
            </w:r>
            <w:r>
              <w:rPr>
                <w:noProof/>
                <w:webHidden/>
              </w:rPr>
              <w:tab/>
            </w:r>
            <w:r>
              <w:rPr>
                <w:noProof/>
                <w:webHidden/>
              </w:rPr>
              <w:fldChar w:fldCharType="begin"/>
            </w:r>
            <w:r>
              <w:rPr>
                <w:noProof/>
                <w:webHidden/>
              </w:rPr>
              <w:instrText xml:space="preserve"> PAGEREF _Toc485047159 \h </w:instrText>
            </w:r>
            <w:r>
              <w:rPr>
                <w:noProof/>
                <w:webHidden/>
              </w:rPr>
            </w:r>
            <w:r>
              <w:rPr>
                <w:noProof/>
                <w:webHidden/>
              </w:rPr>
              <w:fldChar w:fldCharType="separate"/>
            </w:r>
            <w:r w:rsidR="006B111B">
              <w:rPr>
                <w:noProof/>
                <w:webHidden/>
              </w:rPr>
              <w:t>9</w:t>
            </w:r>
            <w:r>
              <w:rPr>
                <w:noProof/>
                <w:webHidden/>
              </w:rPr>
              <w:fldChar w:fldCharType="end"/>
            </w:r>
          </w:hyperlink>
        </w:p>
        <w:p w14:paraId="238607D3" w14:textId="6AC40299" w:rsidR="006E2F9A" w:rsidRDefault="006E2F9A">
          <w:pPr>
            <w:pStyle w:val="Inhopg3"/>
            <w:tabs>
              <w:tab w:val="right" w:leader="dot" w:pos="10070"/>
            </w:tabs>
            <w:rPr>
              <w:rFonts w:eastAsiaTheme="minorEastAsia"/>
              <w:noProof/>
            </w:rPr>
          </w:pPr>
          <w:hyperlink w:anchor="_Toc485047160" w:history="1">
            <w:r w:rsidRPr="00CA610E">
              <w:rPr>
                <w:rStyle w:val="Hyperlink"/>
                <w:noProof/>
              </w:rPr>
              <w:t>1.2.1 LIVE Game Design Summary</w:t>
            </w:r>
            <w:r>
              <w:rPr>
                <w:noProof/>
                <w:webHidden/>
              </w:rPr>
              <w:tab/>
            </w:r>
            <w:r>
              <w:rPr>
                <w:noProof/>
                <w:webHidden/>
              </w:rPr>
              <w:fldChar w:fldCharType="begin"/>
            </w:r>
            <w:r>
              <w:rPr>
                <w:noProof/>
                <w:webHidden/>
              </w:rPr>
              <w:instrText xml:space="preserve"> PAGEREF _Toc485047160 \h </w:instrText>
            </w:r>
            <w:r>
              <w:rPr>
                <w:noProof/>
                <w:webHidden/>
              </w:rPr>
            </w:r>
            <w:r>
              <w:rPr>
                <w:noProof/>
                <w:webHidden/>
              </w:rPr>
              <w:fldChar w:fldCharType="separate"/>
            </w:r>
            <w:r w:rsidR="006B111B">
              <w:rPr>
                <w:noProof/>
                <w:webHidden/>
              </w:rPr>
              <w:t>9</w:t>
            </w:r>
            <w:r>
              <w:rPr>
                <w:noProof/>
                <w:webHidden/>
              </w:rPr>
              <w:fldChar w:fldCharType="end"/>
            </w:r>
          </w:hyperlink>
        </w:p>
        <w:p w14:paraId="67E700DE" w14:textId="4F6A4DDF" w:rsidR="006E2F9A" w:rsidRDefault="006E2F9A">
          <w:pPr>
            <w:pStyle w:val="Inhopg2"/>
            <w:tabs>
              <w:tab w:val="left" w:pos="880"/>
              <w:tab w:val="right" w:leader="dot" w:pos="10070"/>
            </w:tabs>
            <w:rPr>
              <w:rFonts w:eastAsiaTheme="minorEastAsia"/>
              <w:noProof/>
            </w:rPr>
          </w:pPr>
          <w:hyperlink w:anchor="_Toc485047161" w:history="1">
            <w:r w:rsidRPr="00CA610E">
              <w:rPr>
                <w:rStyle w:val="Hyperlink"/>
                <w:noProof/>
              </w:rPr>
              <w:t>1.3</w:t>
            </w:r>
            <w:r>
              <w:rPr>
                <w:rFonts w:eastAsiaTheme="minorEastAsia"/>
                <w:noProof/>
              </w:rPr>
              <w:tab/>
            </w:r>
            <w:r w:rsidRPr="00CA610E">
              <w:rPr>
                <w:rStyle w:val="Hyperlink"/>
                <w:noProof/>
              </w:rPr>
              <w:t>Research Definition</w:t>
            </w:r>
            <w:r>
              <w:rPr>
                <w:noProof/>
                <w:webHidden/>
              </w:rPr>
              <w:tab/>
            </w:r>
            <w:r>
              <w:rPr>
                <w:noProof/>
                <w:webHidden/>
              </w:rPr>
              <w:fldChar w:fldCharType="begin"/>
            </w:r>
            <w:r>
              <w:rPr>
                <w:noProof/>
                <w:webHidden/>
              </w:rPr>
              <w:instrText xml:space="preserve"> PAGEREF _Toc485047161 \h </w:instrText>
            </w:r>
            <w:r>
              <w:rPr>
                <w:noProof/>
                <w:webHidden/>
              </w:rPr>
            </w:r>
            <w:r>
              <w:rPr>
                <w:noProof/>
                <w:webHidden/>
              </w:rPr>
              <w:fldChar w:fldCharType="separate"/>
            </w:r>
            <w:r w:rsidR="006B111B">
              <w:rPr>
                <w:noProof/>
                <w:webHidden/>
              </w:rPr>
              <w:t>10</w:t>
            </w:r>
            <w:r>
              <w:rPr>
                <w:noProof/>
                <w:webHidden/>
              </w:rPr>
              <w:fldChar w:fldCharType="end"/>
            </w:r>
          </w:hyperlink>
        </w:p>
        <w:p w14:paraId="24193A7A" w14:textId="1F80BB99" w:rsidR="006E2F9A" w:rsidRDefault="006E2F9A">
          <w:pPr>
            <w:pStyle w:val="Inhopg3"/>
            <w:tabs>
              <w:tab w:val="left" w:pos="1320"/>
              <w:tab w:val="right" w:leader="dot" w:pos="10070"/>
            </w:tabs>
            <w:rPr>
              <w:rFonts w:eastAsiaTheme="minorEastAsia"/>
              <w:noProof/>
            </w:rPr>
          </w:pPr>
          <w:hyperlink w:anchor="_Toc485047162" w:history="1">
            <w:r w:rsidRPr="00CA610E">
              <w:rPr>
                <w:rStyle w:val="Hyperlink"/>
                <w:noProof/>
              </w:rPr>
              <w:t>1.3.1</w:t>
            </w:r>
            <w:r>
              <w:rPr>
                <w:rFonts w:eastAsiaTheme="minorEastAsia"/>
                <w:noProof/>
              </w:rPr>
              <w:tab/>
            </w:r>
            <w:r w:rsidRPr="00CA610E">
              <w:rPr>
                <w:rStyle w:val="Hyperlink"/>
                <w:noProof/>
              </w:rPr>
              <w:t>Problem Definition</w:t>
            </w:r>
            <w:r>
              <w:rPr>
                <w:noProof/>
                <w:webHidden/>
              </w:rPr>
              <w:tab/>
            </w:r>
            <w:r>
              <w:rPr>
                <w:noProof/>
                <w:webHidden/>
              </w:rPr>
              <w:fldChar w:fldCharType="begin"/>
            </w:r>
            <w:r>
              <w:rPr>
                <w:noProof/>
                <w:webHidden/>
              </w:rPr>
              <w:instrText xml:space="preserve"> PAGEREF _Toc485047162 \h </w:instrText>
            </w:r>
            <w:r>
              <w:rPr>
                <w:noProof/>
                <w:webHidden/>
              </w:rPr>
            </w:r>
            <w:r>
              <w:rPr>
                <w:noProof/>
                <w:webHidden/>
              </w:rPr>
              <w:fldChar w:fldCharType="separate"/>
            </w:r>
            <w:r w:rsidR="006B111B">
              <w:rPr>
                <w:noProof/>
                <w:webHidden/>
              </w:rPr>
              <w:t>10</w:t>
            </w:r>
            <w:r>
              <w:rPr>
                <w:noProof/>
                <w:webHidden/>
              </w:rPr>
              <w:fldChar w:fldCharType="end"/>
            </w:r>
          </w:hyperlink>
        </w:p>
        <w:p w14:paraId="76E512D0" w14:textId="0C3C1ECC" w:rsidR="006E2F9A" w:rsidRDefault="006E2F9A">
          <w:pPr>
            <w:pStyle w:val="Inhopg3"/>
            <w:tabs>
              <w:tab w:val="left" w:pos="1320"/>
              <w:tab w:val="right" w:leader="dot" w:pos="10070"/>
            </w:tabs>
            <w:rPr>
              <w:rFonts w:eastAsiaTheme="minorEastAsia"/>
              <w:noProof/>
            </w:rPr>
          </w:pPr>
          <w:hyperlink w:anchor="_Toc485047163" w:history="1">
            <w:r w:rsidRPr="00CA610E">
              <w:rPr>
                <w:rStyle w:val="Hyperlink"/>
                <w:noProof/>
              </w:rPr>
              <w:t>1.3.2</w:t>
            </w:r>
            <w:r>
              <w:rPr>
                <w:rFonts w:eastAsiaTheme="minorEastAsia"/>
                <w:noProof/>
              </w:rPr>
              <w:tab/>
            </w:r>
            <w:r w:rsidRPr="00CA610E">
              <w:rPr>
                <w:rStyle w:val="Hyperlink"/>
                <w:noProof/>
              </w:rPr>
              <w:t>Research Question</w:t>
            </w:r>
            <w:r>
              <w:rPr>
                <w:noProof/>
                <w:webHidden/>
              </w:rPr>
              <w:tab/>
            </w:r>
            <w:r>
              <w:rPr>
                <w:noProof/>
                <w:webHidden/>
              </w:rPr>
              <w:fldChar w:fldCharType="begin"/>
            </w:r>
            <w:r>
              <w:rPr>
                <w:noProof/>
                <w:webHidden/>
              </w:rPr>
              <w:instrText xml:space="preserve"> PAGEREF _Toc485047163 \h </w:instrText>
            </w:r>
            <w:r>
              <w:rPr>
                <w:noProof/>
                <w:webHidden/>
              </w:rPr>
            </w:r>
            <w:r>
              <w:rPr>
                <w:noProof/>
                <w:webHidden/>
              </w:rPr>
              <w:fldChar w:fldCharType="separate"/>
            </w:r>
            <w:r w:rsidR="006B111B">
              <w:rPr>
                <w:noProof/>
                <w:webHidden/>
              </w:rPr>
              <w:t>10</w:t>
            </w:r>
            <w:r>
              <w:rPr>
                <w:noProof/>
                <w:webHidden/>
              </w:rPr>
              <w:fldChar w:fldCharType="end"/>
            </w:r>
          </w:hyperlink>
        </w:p>
        <w:p w14:paraId="4D0FB41E" w14:textId="45C3678B" w:rsidR="006E2F9A" w:rsidRDefault="006E2F9A">
          <w:pPr>
            <w:pStyle w:val="Inhopg3"/>
            <w:tabs>
              <w:tab w:val="left" w:pos="1320"/>
              <w:tab w:val="right" w:leader="dot" w:pos="10070"/>
            </w:tabs>
            <w:rPr>
              <w:rFonts w:eastAsiaTheme="minorEastAsia"/>
              <w:noProof/>
            </w:rPr>
          </w:pPr>
          <w:hyperlink w:anchor="_Toc485047164" w:history="1">
            <w:r w:rsidRPr="00CA610E">
              <w:rPr>
                <w:rStyle w:val="Hyperlink"/>
                <w:noProof/>
              </w:rPr>
              <w:t>1.3.3</w:t>
            </w:r>
            <w:r>
              <w:rPr>
                <w:rFonts w:eastAsiaTheme="minorEastAsia"/>
                <w:noProof/>
              </w:rPr>
              <w:tab/>
            </w:r>
            <w:r w:rsidRPr="00CA610E">
              <w:rPr>
                <w:rStyle w:val="Hyperlink"/>
                <w:noProof/>
              </w:rPr>
              <w:t>Products</w:t>
            </w:r>
            <w:r>
              <w:rPr>
                <w:noProof/>
                <w:webHidden/>
              </w:rPr>
              <w:tab/>
            </w:r>
            <w:r>
              <w:rPr>
                <w:noProof/>
                <w:webHidden/>
              </w:rPr>
              <w:fldChar w:fldCharType="begin"/>
            </w:r>
            <w:r>
              <w:rPr>
                <w:noProof/>
                <w:webHidden/>
              </w:rPr>
              <w:instrText xml:space="preserve"> PAGEREF _Toc485047164 \h </w:instrText>
            </w:r>
            <w:r>
              <w:rPr>
                <w:noProof/>
                <w:webHidden/>
              </w:rPr>
            </w:r>
            <w:r>
              <w:rPr>
                <w:noProof/>
                <w:webHidden/>
              </w:rPr>
              <w:fldChar w:fldCharType="separate"/>
            </w:r>
            <w:r w:rsidR="006B111B">
              <w:rPr>
                <w:noProof/>
                <w:webHidden/>
              </w:rPr>
              <w:t>10</w:t>
            </w:r>
            <w:r>
              <w:rPr>
                <w:noProof/>
                <w:webHidden/>
              </w:rPr>
              <w:fldChar w:fldCharType="end"/>
            </w:r>
          </w:hyperlink>
        </w:p>
        <w:p w14:paraId="6E7DB4CB" w14:textId="5889CAF3" w:rsidR="006E2F9A" w:rsidRDefault="006E2F9A">
          <w:pPr>
            <w:pStyle w:val="Inhopg2"/>
            <w:tabs>
              <w:tab w:val="left" w:pos="880"/>
              <w:tab w:val="right" w:leader="dot" w:pos="10070"/>
            </w:tabs>
            <w:rPr>
              <w:rFonts w:eastAsiaTheme="minorEastAsia"/>
              <w:noProof/>
            </w:rPr>
          </w:pPr>
          <w:hyperlink w:anchor="_Toc485047165" w:history="1">
            <w:r w:rsidRPr="00CA610E">
              <w:rPr>
                <w:rStyle w:val="Hyperlink"/>
                <w:noProof/>
              </w:rPr>
              <w:t>1.4</w:t>
            </w:r>
            <w:r>
              <w:rPr>
                <w:rFonts w:eastAsiaTheme="minorEastAsia"/>
                <w:noProof/>
              </w:rPr>
              <w:tab/>
            </w:r>
            <w:r w:rsidRPr="00CA610E">
              <w:rPr>
                <w:rStyle w:val="Hyperlink"/>
                <w:noProof/>
              </w:rPr>
              <w:t>Terms and Definitions</w:t>
            </w:r>
            <w:r>
              <w:rPr>
                <w:noProof/>
                <w:webHidden/>
              </w:rPr>
              <w:tab/>
            </w:r>
            <w:r>
              <w:rPr>
                <w:noProof/>
                <w:webHidden/>
              </w:rPr>
              <w:fldChar w:fldCharType="begin"/>
            </w:r>
            <w:r>
              <w:rPr>
                <w:noProof/>
                <w:webHidden/>
              </w:rPr>
              <w:instrText xml:space="preserve"> PAGEREF _Toc485047165 \h </w:instrText>
            </w:r>
            <w:r>
              <w:rPr>
                <w:noProof/>
                <w:webHidden/>
              </w:rPr>
            </w:r>
            <w:r>
              <w:rPr>
                <w:noProof/>
                <w:webHidden/>
              </w:rPr>
              <w:fldChar w:fldCharType="separate"/>
            </w:r>
            <w:r w:rsidR="006B111B">
              <w:rPr>
                <w:noProof/>
                <w:webHidden/>
              </w:rPr>
              <w:t>11</w:t>
            </w:r>
            <w:r>
              <w:rPr>
                <w:noProof/>
                <w:webHidden/>
              </w:rPr>
              <w:fldChar w:fldCharType="end"/>
            </w:r>
          </w:hyperlink>
        </w:p>
        <w:p w14:paraId="678DBE0A" w14:textId="3F862866" w:rsidR="006E2F9A" w:rsidRDefault="006E2F9A">
          <w:pPr>
            <w:pStyle w:val="Inhopg1"/>
            <w:tabs>
              <w:tab w:val="right" w:leader="dot" w:pos="10070"/>
            </w:tabs>
            <w:rPr>
              <w:rFonts w:eastAsiaTheme="minorEastAsia"/>
              <w:noProof/>
            </w:rPr>
          </w:pPr>
          <w:hyperlink w:anchor="_Toc485047166" w:history="1">
            <w:r w:rsidRPr="00CA610E">
              <w:rPr>
                <w:rStyle w:val="Hyperlink"/>
                <w:noProof/>
              </w:rPr>
              <w:t>2. Research Methods</w:t>
            </w:r>
            <w:r>
              <w:rPr>
                <w:noProof/>
                <w:webHidden/>
              </w:rPr>
              <w:tab/>
            </w:r>
            <w:r>
              <w:rPr>
                <w:noProof/>
                <w:webHidden/>
              </w:rPr>
              <w:fldChar w:fldCharType="begin"/>
            </w:r>
            <w:r>
              <w:rPr>
                <w:noProof/>
                <w:webHidden/>
              </w:rPr>
              <w:instrText xml:space="preserve"> PAGEREF _Toc485047166 \h </w:instrText>
            </w:r>
            <w:r>
              <w:rPr>
                <w:noProof/>
                <w:webHidden/>
              </w:rPr>
            </w:r>
            <w:r>
              <w:rPr>
                <w:noProof/>
                <w:webHidden/>
              </w:rPr>
              <w:fldChar w:fldCharType="separate"/>
            </w:r>
            <w:r w:rsidR="006B111B">
              <w:rPr>
                <w:noProof/>
                <w:webHidden/>
              </w:rPr>
              <w:t>12</w:t>
            </w:r>
            <w:r>
              <w:rPr>
                <w:noProof/>
                <w:webHidden/>
              </w:rPr>
              <w:fldChar w:fldCharType="end"/>
            </w:r>
          </w:hyperlink>
        </w:p>
        <w:p w14:paraId="43C06DDC" w14:textId="66311AC6" w:rsidR="006E2F9A" w:rsidRDefault="006E2F9A">
          <w:pPr>
            <w:pStyle w:val="Inhopg2"/>
            <w:tabs>
              <w:tab w:val="right" w:leader="dot" w:pos="10070"/>
            </w:tabs>
            <w:rPr>
              <w:rFonts w:eastAsiaTheme="minorEastAsia"/>
              <w:noProof/>
            </w:rPr>
          </w:pPr>
          <w:hyperlink w:anchor="_Toc485047167" w:history="1">
            <w:r w:rsidRPr="00CA610E">
              <w:rPr>
                <w:rStyle w:val="Hyperlink"/>
                <w:noProof/>
              </w:rPr>
              <w:t>2.1 Preliminary Research</w:t>
            </w:r>
            <w:r>
              <w:rPr>
                <w:noProof/>
                <w:webHidden/>
              </w:rPr>
              <w:tab/>
            </w:r>
            <w:r>
              <w:rPr>
                <w:noProof/>
                <w:webHidden/>
              </w:rPr>
              <w:fldChar w:fldCharType="begin"/>
            </w:r>
            <w:r>
              <w:rPr>
                <w:noProof/>
                <w:webHidden/>
              </w:rPr>
              <w:instrText xml:space="preserve"> PAGEREF _Toc485047167 \h </w:instrText>
            </w:r>
            <w:r>
              <w:rPr>
                <w:noProof/>
                <w:webHidden/>
              </w:rPr>
            </w:r>
            <w:r>
              <w:rPr>
                <w:noProof/>
                <w:webHidden/>
              </w:rPr>
              <w:fldChar w:fldCharType="separate"/>
            </w:r>
            <w:r w:rsidR="006B111B">
              <w:rPr>
                <w:noProof/>
                <w:webHidden/>
              </w:rPr>
              <w:t>12</w:t>
            </w:r>
            <w:r>
              <w:rPr>
                <w:noProof/>
                <w:webHidden/>
              </w:rPr>
              <w:fldChar w:fldCharType="end"/>
            </w:r>
          </w:hyperlink>
        </w:p>
        <w:p w14:paraId="48435DCC" w14:textId="2F9AE9E4" w:rsidR="006E2F9A" w:rsidRDefault="006E2F9A">
          <w:pPr>
            <w:pStyle w:val="Inhopg2"/>
            <w:tabs>
              <w:tab w:val="right" w:leader="dot" w:pos="10070"/>
            </w:tabs>
            <w:rPr>
              <w:rFonts w:eastAsiaTheme="minorEastAsia"/>
              <w:noProof/>
            </w:rPr>
          </w:pPr>
          <w:hyperlink w:anchor="_Toc485047168" w:history="1">
            <w:r w:rsidRPr="00CA610E">
              <w:rPr>
                <w:rStyle w:val="Hyperlink"/>
                <w:noProof/>
              </w:rPr>
              <w:t>2.2 Iterative Refinement</w:t>
            </w:r>
            <w:r>
              <w:rPr>
                <w:noProof/>
                <w:webHidden/>
              </w:rPr>
              <w:tab/>
            </w:r>
            <w:r>
              <w:rPr>
                <w:noProof/>
                <w:webHidden/>
              </w:rPr>
              <w:fldChar w:fldCharType="begin"/>
            </w:r>
            <w:r>
              <w:rPr>
                <w:noProof/>
                <w:webHidden/>
              </w:rPr>
              <w:instrText xml:space="preserve"> PAGEREF _Toc485047168 \h </w:instrText>
            </w:r>
            <w:r>
              <w:rPr>
                <w:noProof/>
                <w:webHidden/>
              </w:rPr>
            </w:r>
            <w:r>
              <w:rPr>
                <w:noProof/>
                <w:webHidden/>
              </w:rPr>
              <w:fldChar w:fldCharType="separate"/>
            </w:r>
            <w:r w:rsidR="006B111B">
              <w:rPr>
                <w:noProof/>
                <w:webHidden/>
              </w:rPr>
              <w:t>12</w:t>
            </w:r>
            <w:r>
              <w:rPr>
                <w:noProof/>
                <w:webHidden/>
              </w:rPr>
              <w:fldChar w:fldCharType="end"/>
            </w:r>
          </w:hyperlink>
        </w:p>
        <w:p w14:paraId="5B7242E2" w14:textId="0870B9B7" w:rsidR="006E2F9A" w:rsidRDefault="006E2F9A">
          <w:pPr>
            <w:pStyle w:val="Inhopg2"/>
            <w:tabs>
              <w:tab w:val="right" w:leader="dot" w:pos="10070"/>
            </w:tabs>
            <w:rPr>
              <w:rFonts w:eastAsiaTheme="minorEastAsia"/>
              <w:noProof/>
            </w:rPr>
          </w:pPr>
          <w:hyperlink w:anchor="_Toc485047169" w:history="1">
            <w:r w:rsidRPr="00CA610E">
              <w:rPr>
                <w:rStyle w:val="Hyperlink"/>
                <w:noProof/>
              </w:rPr>
              <w:t>2.3 Informed Design Decisions</w:t>
            </w:r>
            <w:r>
              <w:rPr>
                <w:noProof/>
                <w:webHidden/>
              </w:rPr>
              <w:tab/>
            </w:r>
            <w:r>
              <w:rPr>
                <w:noProof/>
                <w:webHidden/>
              </w:rPr>
              <w:fldChar w:fldCharType="begin"/>
            </w:r>
            <w:r>
              <w:rPr>
                <w:noProof/>
                <w:webHidden/>
              </w:rPr>
              <w:instrText xml:space="preserve"> PAGEREF _Toc485047169 \h </w:instrText>
            </w:r>
            <w:r>
              <w:rPr>
                <w:noProof/>
                <w:webHidden/>
              </w:rPr>
            </w:r>
            <w:r>
              <w:rPr>
                <w:noProof/>
                <w:webHidden/>
              </w:rPr>
              <w:fldChar w:fldCharType="separate"/>
            </w:r>
            <w:r w:rsidR="006B111B">
              <w:rPr>
                <w:noProof/>
                <w:webHidden/>
              </w:rPr>
              <w:t>13</w:t>
            </w:r>
            <w:r>
              <w:rPr>
                <w:noProof/>
                <w:webHidden/>
              </w:rPr>
              <w:fldChar w:fldCharType="end"/>
            </w:r>
          </w:hyperlink>
        </w:p>
        <w:p w14:paraId="497CC7E5" w14:textId="4D698D31" w:rsidR="006E2F9A" w:rsidRDefault="006E2F9A">
          <w:pPr>
            <w:pStyle w:val="Inhopg2"/>
            <w:tabs>
              <w:tab w:val="right" w:leader="dot" w:pos="10070"/>
            </w:tabs>
            <w:rPr>
              <w:rFonts w:eastAsiaTheme="minorEastAsia"/>
              <w:noProof/>
            </w:rPr>
          </w:pPr>
          <w:hyperlink w:anchor="_Toc485047170" w:history="1">
            <w:r w:rsidRPr="00CA610E">
              <w:rPr>
                <w:rStyle w:val="Hyperlink"/>
                <w:noProof/>
              </w:rPr>
              <w:t>2.4 Using Existing Technology</w:t>
            </w:r>
            <w:r>
              <w:rPr>
                <w:noProof/>
                <w:webHidden/>
              </w:rPr>
              <w:tab/>
            </w:r>
            <w:r>
              <w:rPr>
                <w:noProof/>
                <w:webHidden/>
              </w:rPr>
              <w:fldChar w:fldCharType="begin"/>
            </w:r>
            <w:r>
              <w:rPr>
                <w:noProof/>
                <w:webHidden/>
              </w:rPr>
              <w:instrText xml:space="preserve"> PAGEREF _Toc485047170 \h </w:instrText>
            </w:r>
            <w:r>
              <w:rPr>
                <w:noProof/>
                <w:webHidden/>
              </w:rPr>
            </w:r>
            <w:r>
              <w:rPr>
                <w:noProof/>
                <w:webHidden/>
              </w:rPr>
              <w:fldChar w:fldCharType="separate"/>
            </w:r>
            <w:r w:rsidR="006B111B">
              <w:rPr>
                <w:noProof/>
                <w:webHidden/>
              </w:rPr>
              <w:t>13</w:t>
            </w:r>
            <w:r>
              <w:rPr>
                <w:noProof/>
                <w:webHidden/>
              </w:rPr>
              <w:fldChar w:fldCharType="end"/>
            </w:r>
          </w:hyperlink>
        </w:p>
        <w:p w14:paraId="530D7654" w14:textId="5B210B93" w:rsidR="006E2F9A" w:rsidRDefault="006E2F9A">
          <w:pPr>
            <w:pStyle w:val="Inhopg1"/>
            <w:tabs>
              <w:tab w:val="right" w:leader="dot" w:pos="10070"/>
            </w:tabs>
            <w:rPr>
              <w:rFonts w:eastAsiaTheme="minorEastAsia"/>
              <w:noProof/>
            </w:rPr>
          </w:pPr>
          <w:hyperlink w:anchor="_Toc485047171" w:history="1">
            <w:r w:rsidRPr="00CA610E">
              <w:rPr>
                <w:rStyle w:val="Hyperlink"/>
                <w:noProof/>
              </w:rPr>
              <w:t>3. Requirements</w:t>
            </w:r>
            <w:r>
              <w:rPr>
                <w:noProof/>
                <w:webHidden/>
              </w:rPr>
              <w:tab/>
            </w:r>
            <w:r>
              <w:rPr>
                <w:noProof/>
                <w:webHidden/>
              </w:rPr>
              <w:fldChar w:fldCharType="begin"/>
            </w:r>
            <w:r>
              <w:rPr>
                <w:noProof/>
                <w:webHidden/>
              </w:rPr>
              <w:instrText xml:space="preserve"> PAGEREF _Toc485047171 \h </w:instrText>
            </w:r>
            <w:r>
              <w:rPr>
                <w:noProof/>
                <w:webHidden/>
              </w:rPr>
            </w:r>
            <w:r>
              <w:rPr>
                <w:noProof/>
                <w:webHidden/>
              </w:rPr>
              <w:fldChar w:fldCharType="separate"/>
            </w:r>
            <w:r w:rsidR="006B111B">
              <w:rPr>
                <w:noProof/>
                <w:webHidden/>
              </w:rPr>
              <w:t>14</w:t>
            </w:r>
            <w:r>
              <w:rPr>
                <w:noProof/>
                <w:webHidden/>
              </w:rPr>
              <w:fldChar w:fldCharType="end"/>
            </w:r>
          </w:hyperlink>
        </w:p>
        <w:p w14:paraId="46816210" w14:textId="4B387C32" w:rsidR="006E2F9A" w:rsidRDefault="006E2F9A">
          <w:pPr>
            <w:pStyle w:val="Inhopg2"/>
            <w:tabs>
              <w:tab w:val="right" w:leader="dot" w:pos="10070"/>
            </w:tabs>
            <w:rPr>
              <w:rFonts w:eastAsiaTheme="minorEastAsia"/>
              <w:noProof/>
            </w:rPr>
          </w:pPr>
          <w:hyperlink w:anchor="_Toc485047172" w:history="1">
            <w:r w:rsidRPr="00CA610E">
              <w:rPr>
                <w:rStyle w:val="Hyperlink"/>
                <w:noProof/>
              </w:rPr>
              <w:t>3.1 User Requirements and Library Requirements</w:t>
            </w:r>
            <w:r>
              <w:rPr>
                <w:noProof/>
                <w:webHidden/>
              </w:rPr>
              <w:tab/>
            </w:r>
            <w:r>
              <w:rPr>
                <w:noProof/>
                <w:webHidden/>
              </w:rPr>
              <w:fldChar w:fldCharType="begin"/>
            </w:r>
            <w:r>
              <w:rPr>
                <w:noProof/>
                <w:webHidden/>
              </w:rPr>
              <w:instrText xml:space="preserve"> PAGEREF _Toc485047172 \h </w:instrText>
            </w:r>
            <w:r>
              <w:rPr>
                <w:noProof/>
                <w:webHidden/>
              </w:rPr>
            </w:r>
            <w:r>
              <w:rPr>
                <w:noProof/>
                <w:webHidden/>
              </w:rPr>
              <w:fldChar w:fldCharType="separate"/>
            </w:r>
            <w:r w:rsidR="006B111B">
              <w:rPr>
                <w:noProof/>
                <w:webHidden/>
              </w:rPr>
              <w:t>14</w:t>
            </w:r>
            <w:r>
              <w:rPr>
                <w:noProof/>
                <w:webHidden/>
              </w:rPr>
              <w:fldChar w:fldCharType="end"/>
            </w:r>
          </w:hyperlink>
        </w:p>
        <w:p w14:paraId="6C9BC8B7" w14:textId="3D550CD0" w:rsidR="006E2F9A" w:rsidRDefault="006E2F9A">
          <w:pPr>
            <w:pStyle w:val="Inhopg1"/>
            <w:tabs>
              <w:tab w:val="right" w:leader="dot" w:pos="10070"/>
            </w:tabs>
            <w:rPr>
              <w:rFonts w:eastAsiaTheme="minorEastAsia"/>
              <w:noProof/>
            </w:rPr>
          </w:pPr>
          <w:hyperlink w:anchor="_Toc485047173" w:history="1">
            <w:r w:rsidRPr="00CA610E">
              <w:rPr>
                <w:rStyle w:val="Hyperlink"/>
                <w:noProof/>
              </w:rPr>
              <w:t>4. Products</w:t>
            </w:r>
            <w:r>
              <w:rPr>
                <w:noProof/>
                <w:webHidden/>
              </w:rPr>
              <w:tab/>
            </w:r>
            <w:r>
              <w:rPr>
                <w:noProof/>
                <w:webHidden/>
              </w:rPr>
              <w:fldChar w:fldCharType="begin"/>
            </w:r>
            <w:r>
              <w:rPr>
                <w:noProof/>
                <w:webHidden/>
              </w:rPr>
              <w:instrText xml:space="preserve"> PAGEREF _Toc485047173 \h </w:instrText>
            </w:r>
            <w:r>
              <w:rPr>
                <w:noProof/>
                <w:webHidden/>
              </w:rPr>
            </w:r>
            <w:r>
              <w:rPr>
                <w:noProof/>
                <w:webHidden/>
              </w:rPr>
              <w:fldChar w:fldCharType="separate"/>
            </w:r>
            <w:r w:rsidR="006B111B">
              <w:rPr>
                <w:noProof/>
                <w:webHidden/>
              </w:rPr>
              <w:t>15</w:t>
            </w:r>
            <w:r>
              <w:rPr>
                <w:noProof/>
                <w:webHidden/>
              </w:rPr>
              <w:fldChar w:fldCharType="end"/>
            </w:r>
          </w:hyperlink>
        </w:p>
        <w:p w14:paraId="2F700A92" w14:textId="665E1667" w:rsidR="006E2F9A" w:rsidRDefault="006E2F9A">
          <w:pPr>
            <w:pStyle w:val="Inhopg2"/>
            <w:tabs>
              <w:tab w:val="right" w:leader="dot" w:pos="10070"/>
            </w:tabs>
            <w:rPr>
              <w:rFonts w:eastAsiaTheme="minorEastAsia"/>
              <w:noProof/>
            </w:rPr>
          </w:pPr>
          <w:hyperlink w:anchor="_Toc485047174" w:history="1">
            <w:r w:rsidRPr="00CA610E">
              <w:rPr>
                <w:rStyle w:val="Hyperlink"/>
                <w:noProof/>
              </w:rPr>
              <w:t>4.1 Tool</w:t>
            </w:r>
            <w:r>
              <w:rPr>
                <w:noProof/>
                <w:webHidden/>
              </w:rPr>
              <w:tab/>
            </w:r>
            <w:r>
              <w:rPr>
                <w:noProof/>
                <w:webHidden/>
              </w:rPr>
              <w:fldChar w:fldCharType="begin"/>
            </w:r>
            <w:r>
              <w:rPr>
                <w:noProof/>
                <w:webHidden/>
              </w:rPr>
              <w:instrText xml:space="preserve"> PAGEREF _Toc485047174 \h </w:instrText>
            </w:r>
            <w:r>
              <w:rPr>
                <w:noProof/>
                <w:webHidden/>
              </w:rPr>
            </w:r>
            <w:r>
              <w:rPr>
                <w:noProof/>
                <w:webHidden/>
              </w:rPr>
              <w:fldChar w:fldCharType="separate"/>
            </w:r>
            <w:r w:rsidR="006B111B">
              <w:rPr>
                <w:noProof/>
                <w:webHidden/>
              </w:rPr>
              <w:t>15</w:t>
            </w:r>
            <w:r>
              <w:rPr>
                <w:noProof/>
                <w:webHidden/>
              </w:rPr>
              <w:fldChar w:fldCharType="end"/>
            </w:r>
          </w:hyperlink>
        </w:p>
        <w:p w14:paraId="785240B4" w14:textId="685ECB7E" w:rsidR="006E2F9A" w:rsidRDefault="006E2F9A">
          <w:pPr>
            <w:pStyle w:val="Inhopg3"/>
            <w:tabs>
              <w:tab w:val="right" w:leader="dot" w:pos="10070"/>
            </w:tabs>
            <w:rPr>
              <w:rFonts w:eastAsiaTheme="minorEastAsia"/>
              <w:noProof/>
            </w:rPr>
          </w:pPr>
          <w:hyperlink w:anchor="_Toc485047175" w:history="1">
            <w:r w:rsidRPr="00CA610E">
              <w:rPr>
                <w:rStyle w:val="Hyperlink"/>
                <w:noProof/>
              </w:rPr>
              <w:t>4.1.1 Machinations</w:t>
            </w:r>
            <w:r>
              <w:rPr>
                <w:noProof/>
                <w:webHidden/>
              </w:rPr>
              <w:tab/>
            </w:r>
            <w:r>
              <w:rPr>
                <w:noProof/>
                <w:webHidden/>
              </w:rPr>
              <w:fldChar w:fldCharType="begin"/>
            </w:r>
            <w:r>
              <w:rPr>
                <w:noProof/>
                <w:webHidden/>
              </w:rPr>
              <w:instrText xml:space="preserve"> PAGEREF _Toc485047175 \h </w:instrText>
            </w:r>
            <w:r>
              <w:rPr>
                <w:noProof/>
                <w:webHidden/>
              </w:rPr>
            </w:r>
            <w:r>
              <w:rPr>
                <w:noProof/>
                <w:webHidden/>
              </w:rPr>
              <w:fldChar w:fldCharType="separate"/>
            </w:r>
            <w:r w:rsidR="006B111B">
              <w:rPr>
                <w:noProof/>
                <w:webHidden/>
              </w:rPr>
              <w:t>15</w:t>
            </w:r>
            <w:r>
              <w:rPr>
                <w:noProof/>
                <w:webHidden/>
              </w:rPr>
              <w:fldChar w:fldCharType="end"/>
            </w:r>
          </w:hyperlink>
        </w:p>
        <w:p w14:paraId="0689260A" w14:textId="127C9F63" w:rsidR="006E2F9A" w:rsidRDefault="006E2F9A">
          <w:pPr>
            <w:pStyle w:val="Inhopg3"/>
            <w:tabs>
              <w:tab w:val="right" w:leader="dot" w:pos="10070"/>
            </w:tabs>
            <w:rPr>
              <w:rFonts w:eastAsiaTheme="minorEastAsia"/>
              <w:noProof/>
            </w:rPr>
          </w:pPr>
          <w:hyperlink w:anchor="_Toc485047176" w:history="1">
            <w:r w:rsidRPr="00CA610E">
              <w:rPr>
                <w:rStyle w:val="Hyperlink"/>
                <w:noProof/>
              </w:rPr>
              <w:t>41.2 Micro-Machinations</w:t>
            </w:r>
            <w:r>
              <w:rPr>
                <w:noProof/>
                <w:webHidden/>
              </w:rPr>
              <w:tab/>
            </w:r>
            <w:r>
              <w:rPr>
                <w:noProof/>
                <w:webHidden/>
              </w:rPr>
              <w:fldChar w:fldCharType="begin"/>
            </w:r>
            <w:r>
              <w:rPr>
                <w:noProof/>
                <w:webHidden/>
              </w:rPr>
              <w:instrText xml:space="preserve"> PAGEREF _Toc485047176 \h </w:instrText>
            </w:r>
            <w:r>
              <w:rPr>
                <w:noProof/>
                <w:webHidden/>
              </w:rPr>
            </w:r>
            <w:r>
              <w:rPr>
                <w:noProof/>
                <w:webHidden/>
              </w:rPr>
              <w:fldChar w:fldCharType="separate"/>
            </w:r>
            <w:r w:rsidR="006B111B">
              <w:rPr>
                <w:noProof/>
                <w:webHidden/>
              </w:rPr>
              <w:t>16</w:t>
            </w:r>
            <w:r>
              <w:rPr>
                <w:noProof/>
                <w:webHidden/>
              </w:rPr>
              <w:fldChar w:fldCharType="end"/>
            </w:r>
          </w:hyperlink>
        </w:p>
        <w:p w14:paraId="56850FCB" w14:textId="30B33C98" w:rsidR="006E2F9A" w:rsidRDefault="006E2F9A">
          <w:pPr>
            <w:pStyle w:val="Inhopg3"/>
            <w:tabs>
              <w:tab w:val="right" w:leader="dot" w:pos="10070"/>
            </w:tabs>
            <w:rPr>
              <w:rFonts w:eastAsiaTheme="minorEastAsia"/>
              <w:noProof/>
            </w:rPr>
          </w:pPr>
          <w:hyperlink w:anchor="_Toc485047177" w:history="1">
            <w:r w:rsidRPr="00CA610E">
              <w:rPr>
                <w:rStyle w:val="Hyperlink"/>
                <w:noProof/>
              </w:rPr>
              <w:t>4.1.3 Incorporating New Features</w:t>
            </w:r>
            <w:r>
              <w:rPr>
                <w:noProof/>
                <w:webHidden/>
              </w:rPr>
              <w:tab/>
            </w:r>
            <w:r>
              <w:rPr>
                <w:noProof/>
                <w:webHidden/>
              </w:rPr>
              <w:fldChar w:fldCharType="begin"/>
            </w:r>
            <w:r>
              <w:rPr>
                <w:noProof/>
                <w:webHidden/>
              </w:rPr>
              <w:instrText xml:space="preserve"> PAGEREF _Toc485047177 \h </w:instrText>
            </w:r>
            <w:r>
              <w:rPr>
                <w:noProof/>
                <w:webHidden/>
              </w:rPr>
            </w:r>
            <w:r>
              <w:rPr>
                <w:noProof/>
                <w:webHidden/>
              </w:rPr>
              <w:fldChar w:fldCharType="separate"/>
            </w:r>
            <w:r w:rsidR="006B111B">
              <w:rPr>
                <w:noProof/>
                <w:webHidden/>
              </w:rPr>
              <w:t>16</w:t>
            </w:r>
            <w:r>
              <w:rPr>
                <w:noProof/>
                <w:webHidden/>
              </w:rPr>
              <w:fldChar w:fldCharType="end"/>
            </w:r>
          </w:hyperlink>
        </w:p>
        <w:p w14:paraId="49BBC77F" w14:textId="143D5203" w:rsidR="006E2F9A" w:rsidRDefault="006E2F9A">
          <w:pPr>
            <w:pStyle w:val="Inhopg3"/>
            <w:tabs>
              <w:tab w:val="right" w:leader="dot" w:pos="10070"/>
            </w:tabs>
            <w:rPr>
              <w:rFonts w:eastAsiaTheme="minorEastAsia"/>
              <w:noProof/>
            </w:rPr>
          </w:pPr>
          <w:hyperlink w:anchor="_Toc485047178" w:history="1">
            <w:r w:rsidRPr="00CA610E">
              <w:rPr>
                <w:rStyle w:val="Hyperlink"/>
                <w:noProof/>
              </w:rPr>
              <w:t>4.1.4 UI Changes</w:t>
            </w:r>
            <w:r>
              <w:rPr>
                <w:noProof/>
                <w:webHidden/>
              </w:rPr>
              <w:tab/>
            </w:r>
            <w:r>
              <w:rPr>
                <w:noProof/>
                <w:webHidden/>
              </w:rPr>
              <w:fldChar w:fldCharType="begin"/>
            </w:r>
            <w:r>
              <w:rPr>
                <w:noProof/>
                <w:webHidden/>
              </w:rPr>
              <w:instrText xml:space="preserve"> PAGEREF _Toc485047178 \h </w:instrText>
            </w:r>
            <w:r>
              <w:rPr>
                <w:noProof/>
                <w:webHidden/>
              </w:rPr>
            </w:r>
            <w:r>
              <w:rPr>
                <w:noProof/>
                <w:webHidden/>
              </w:rPr>
              <w:fldChar w:fldCharType="separate"/>
            </w:r>
            <w:r w:rsidR="006B111B">
              <w:rPr>
                <w:noProof/>
                <w:webHidden/>
              </w:rPr>
              <w:t>17</w:t>
            </w:r>
            <w:r>
              <w:rPr>
                <w:noProof/>
                <w:webHidden/>
              </w:rPr>
              <w:fldChar w:fldCharType="end"/>
            </w:r>
          </w:hyperlink>
        </w:p>
        <w:p w14:paraId="43E12A6E" w14:textId="3D58F886" w:rsidR="006E2F9A" w:rsidRDefault="006E2F9A">
          <w:pPr>
            <w:pStyle w:val="Inhopg3"/>
            <w:tabs>
              <w:tab w:val="right" w:leader="dot" w:pos="10070"/>
            </w:tabs>
            <w:rPr>
              <w:rFonts w:eastAsiaTheme="minorEastAsia"/>
              <w:noProof/>
            </w:rPr>
          </w:pPr>
          <w:hyperlink w:anchor="_Toc485047179" w:history="1">
            <w:r w:rsidRPr="00CA610E">
              <w:rPr>
                <w:rStyle w:val="Hyperlink"/>
                <w:noProof/>
              </w:rPr>
              <w:t>4.1.5 Model View Controller</w:t>
            </w:r>
            <w:r>
              <w:rPr>
                <w:noProof/>
                <w:webHidden/>
              </w:rPr>
              <w:tab/>
            </w:r>
            <w:r>
              <w:rPr>
                <w:noProof/>
                <w:webHidden/>
              </w:rPr>
              <w:fldChar w:fldCharType="begin"/>
            </w:r>
            <w:r>
              <w:rPr>
                <w:noProof/>
                <w:webHidden/>
              </w:rPr>
              <w:instrText xml:space="preserve"> PAGEREF _Toc485047179 \h </w:instrText>
            </w:r>
            <w:r>
              <w:rPr>
                <w:noProof/>
                <w:webHidden/>
              </w:rPr>
            </w:r>
            <w:r>
              <w:rPr>
                <w:noProof/>
                <w:webHidden/>
              </w:rPr>
              <w:fldChar w:fldCharType="separate"/>
            </w:r>
            <w:r w:rsidR="006B111B">
              <w:rPr>
                <w:noProof/>
                <w:webHidden/>
              </w:rPr>
              <w:t>17</w:t>
            </w:r>
            <w:r>
              <w:rPr>
                <w:noProof/>
                <w:webHidden/>
              </w:rPr>
              <w:fldChar w:fldCharType="end"/>
            </w:r>
          </w:hyperlink>
        </w:p>
        <w:p w14:paraId="302588E4" w14:textId="3CB3FE99" w:rsidR="006E2F9A" w:rsidRDefault="006E2F9A">
          <w:pPr>
            <w:pStyle w:val="Inhopg3"/>
            <w:tabs>
              <w:tab w:val="right" w:leader="dot" w:pos="10070"/>
            </w:tabs>
            <w:rPr>
              <w:rFonts w:eastAsiaTheme="minorEastAsia"/>
              <w:noProof/>
            </w:rPr>
          </w:pPr>
          <w:hyperlink w:anchor="_Toc485047180" w:history="1">
            <w:r w:rsidRPr="00CA610E">
              <w:rPr>
                <w:rStyle w:val="Hyperlink"/>
                <w:noProof/>
              </w:rPr>
              <w:t>4.1.6 Back-End Implementation</w:t>
            </w:r>
            <w:r>
              <w:rPr>
                <w:noProof/>
                <w:webHidden/>
              </w:rPr>
              <w:tab/>
            </w:r>
            <w:r>
              <w:rPr>
                <w:noProof/>
                <w:webHidden/>
              </w:rPr>
              <w:fldChar w:fldCharType="begin"/>
            </w:r>
            <w:r>
              <w:rPr>
                <w:noProof/>
                <w:webHidden/>
              </w:rPr>
              <w:instrText xml:space="preserve"> PAGEREF _Toc485047180 \h </w:instrText>
            </w:r>
            <w:r>
              <w:rPr>
                <w:noProof/>
                <w:webHidden/>
              </w:rPr>
            </w:r>
            <w:r>
              <w:rPr>
                <w:noProof/>
                <w:webHidden/>
              </w:rPr>
              <w:fldChar w:fldCharType="separate"/>
            </w:r>
            <w:r w:rsidR="006B111B">
              <w:rPr>
                <w:noProof/>
                <w:webHidden/>
              </w:rPr>
              <w:t>18</w:t>
            </w:r>
            <w:r>
              <w:rPr>
                <w:noProof/>
                <w:webHidden/>
              </w:rPr>
              <w:fldChar w:fldCharType="end"/>
            </w:r>
          </w:hyperlink>
        </w:p>
        <w:p w14:paraId="2B015EE2" w14:textId="55AC8C53" w:rsidR="006E2F9A" w:rsidRDefault="006E2F9A">
          <w:pPr>
            <w:pStyle w:val="Inhopg2"/>
            <w:tabs>
              <w:tab w:val="right" w:leader="dot" w:pos="10070"/>
            </w:tabs>
            <w:rPr>
              <w:rFonts w:eastAsiaTheme="minorEastAsia"/>
              <w:noProof/>
            </w:rPr>
          </w:pPr>
          <w:hyperlink w:anchor="_Toc485047181" w:history="1">
            <w:r w:rsidRPr="00CA610E">
              <w:rPr>
                <w:rStyle w:val="Hyperlink"/>
                <w:noProof/>
              </w:rPr>
              <w:t>4.2 Expressing Educative Goals with Micro-Machinations</w:t>
            </w:r>
            <w:r>
              <w:rPr>
                <w:noProof/>
                <w:webHidden/>
              </w:rPr>
              <w:tab/>
            </w:r>
            <w:r>
              <w:rPr>
                <w:noProof/>
                <w:webHidden/>
              </w:rPr>
              <w:fldChar w:fldCharType="begin"/>
            </w:r>
            <w:r>
              <w:rPr>
                <w:noProof/>
                <w:webHidden/>
              </w:rPr>
              <w:instrText xml:space="preserve"> PAGEREF _Toc485047181 \h </w:instrText>
            </w:r>
            <w:r>
              <w:rPr>
                <w:noProof/>
                <w:webHidden/>
              </w:rPr>
            </w:r>
            <w:r>
              <w:rPr>
                <w:noProof/>
                <w:webHidden/>
              </w:rPr>
              <w:fldChar w:fldCharType="separate"/>
            </w:r>
            <w:r w:rsidR="006B111B">
              <w:rPr>
                <w:noProof/>
                <w:webHidden/>
              </w:rPr>
              <w:t>19</w:t>
            </w:r>
            <w:r>
              <w:rPr>
                <w:noProof/>
                <w:webHidden/>
              </w:rPr>
              <w:fldChar w:fldCharType="end"/>
            </w:r>
          </w:hyperlink>
        </w:p>
        <w:p w14:paraId="6EA1C596" w14:textId="5421C400" w:rsidR="006E2F9A" w:rsidRDefault="006E2F9A">
          <w:pPr>
            <w:pStyle w:val="Inhopg1"/>
            <w:tabs>
              <w:tab w:val="right" w:leader="dot" w:pos="10070"/>
            </w:tabs>
            <w:rPr>
              <w:rFonts w:eastAsiaTheme="minorEastAsia"/>
              <w:noProof/>
            </w:rPr>
          </w:pPr>
          <w:hyperlink w:anchor="_Toc485047182" w:history="1">
            <w:r w:rsidRPr="00CA610E">
              <w:rPr>
                <w:rStyle w:val="Hyperlink"/>
                <w:noProof/>
              </w:rPr>
              <w:t>5. Conclusion</w:t>
            </w:r>
            <w:r>
              <w:rPr>
                <w:noProof/>
                <w:webHidden/>
              </w:rPr>
              <w:tab/>
            </w:r>
            <w:r>
              <w:rPr>
                <w:noProof/>
                <w:webHidden/>
              </w:rPr>
              <w:fldChar w:fldCharType="begin"/>
            </w:r>
            <w:r>
              <w:rPr>
                <w:noProof/>
                <w:webHidden/>
              </w:rPr>
              <w:instrText xml:space="preserve"> PAGEREF _Toc485047182 \h </w:instrText>
            </w:r>
            <w:r>
              <w:rPr>
                <w:noProof/>
                <w:webHidden/>
              </w:rPr>
            </w:r>
            <w:r>
              <w:rPr>
                <w:noProof/>
                <w:webHidden/>
              </w:rPr>
              <w:fldChar w:fldCharType="separate"/>
            </w:r>
            <w:r w:rsidR="006B111B">
              <w:rPr>
                <w:noProof/>
                <w:webHidden/>
              </w:rPr>
              <w:t>21</w:t>
            </w:r>
            <w:r>
              <w:rPr>
                <w:noProof/>
                <w:webHidden/>
              </w:rPr>
              <w:fldChar w:fldCharType="end"/>
            </w:r>
          </w:hyperlink>
        </w:p>
        <w:p w14:paraId="4F260241" w14:textId="0F3C232B" w:rsidR="006E2F9A" w:rsidRDefault="006E2F9A">
          <w:pPr>
            <w:pStyle w:val="Inhopg2"/>
            <w:tabs>
              <w:tab w:val="right" w:leader="dot" w:pos="10070"/>
            </w:tabs>
            <w:rPr>
              <w:rFonts w:eastAsiaTheme="minorEastAsia"/>
              <w:noProof/>
            </w:rPr>
          </w:pPr>
          <w:hyperlink w:anchor="_Toc485047183" w:history="1">
            <w:r w:rsidRPr="00CA610E">
              <w:rPr>
                <w:rStyle w:val="Hyperlink"/>
                <w:noProof/>
              </w:rPr>
              <w:t>5.1 Existing Technology</w:t>
            </w:r>
            <w:r>
              <w:rPr>
                <w:noProof/>
                <w:webHidden/>
              </w:rPr>
              <w:tab/>
            </w:r>
            <w:r>
              <w:rPr>
                <w:noProof/>
                <w:webHidden/>
              </w:rPr>
              <w:fldChar w:fldCharType="begin"/>
            </w:r>
            <w:r>
              <w:rPr>
                <w:noProof/>
                <w:webHidden/>
              </w:rPr>
              <w:instrText xml:space="preserve"> PAGEREF _Toc485047183 \h </w:instrText>
            </w:r>
            <w:r>
              <w:rPr>
                <w:noProof/>
                <w:webHidden/>
              </w:rPr>
            </w:r>
            <w:r>
              <w:rPr>
                <w:noProof/>
                <w:webHidden/>
              </w:rPr>
              <w:fldChar w:fldCharType="separate"/>
            </w:r>
            <w:r w:rsidR="006B111B">
              <w:rPr>
                <w:noProof/>
                <w:webHidden/>
              </w:rPr>
              <w:t>21</w:t>
            </w:r>
            <w:r>
              <w:rPr>
                <w:noProof/>
                <w:webHidden/>
              </w:rPr>
              <w:fldChar w:fldCharType="end"/>
            </w:r>
          </w:hyperlink>
        </w:p>
        <w:p w14:paraId="00314DB6" w14:textId="435A8831" w:rsidR="006E2F9A" w:rsidRDefault="006E2F9A">
          <w:pPr>
            <w:pStyle w:val="Inhopg2"/>
            <w:tabs>
              <w:tab w:val="right" w:leader="dot" w:pos="10070"/>
            </w:tabs>
            <w:rPr>
              <w:rFonts w:eastAsiaTheme="minorEastAsia"/>
              <w:noProof/>
            </w:rPr>
          </w:pPr>
          <w:hyperlink w:anchor="_Toc485047184" w:history="1">
            <w:r w:rsidRPr="00CA610E">
              <w:rPr>
                <w:rStyle w:val="Hyperlink"/>
                <w:noProof/>
              </w:rPr>
              <w:t>5.2 Functional Requirements</w:t>
            </w:r>
            <w:r>
              <w:rPr>
                <w:noProof/>
                <w:webHidden/>
              </w:rPr>
              <w:tab/>
            </w:r>
            <w:r>
              <w:rPr>
                <w:noProof/>
                <w:webHidden/>
              </w:rPr>
              <w:fldChar w:fldCharType="begin"/>
            </w:r>
            <w:r>
              <w:rPr>
                <w:noProof/>
                <w:webHidden/>
              </w:rPr>
              <w:instrText xml:space="preserve"> PAGEREF _Toc485047184 \h </w:instrText>
            </w:r>
            <w:r>
              <w:rPr>
                <w:noProof/>
                <w:webHidden/>
              </w:rPr>
            </w:r>
            <w:r>
              <w:rPr>
                <w:noProof/>
                <w:webHidden/>
              </w:rPr>
              <w:fldChar w:fldCharType="separate"/>
            </w:r>
            <w:r w:rsidR="006B111B">
              <w:rPr>
                <w:noProof/>
                <w:webHidden/>
              </w:rPr>
              <w:t>21</w:t>
            </w:r>
            <w:r>
              <w:rPr>
                <w:noProof/>
                <w:webHidden/>
              </w:rPr>
              <w:fldChar w:fldCharType="end"/>
            </w:r>
          </w:hyperlink>
        </w:p>
        <w:p w14:paraId="7E7EE746" w14:textId="20B6E055" w:rsidR="006E2F9A" w:rsidRDefault="006E2F9A">
          <w:pPr>
            <w:pStyle w:val="Inhopg2"/>
            <w:tabs>
              <w:tab w:val="right" w:leader="dot" w:pos="10070"/>
            </w:tabs>
            <w:rPr>
              <w:rFonts w:eastAsiaTheme="minorEastAsia"/>
              <w:noProof/>
            </w:rPr>
          </w:pPr>
          <w:hyperlink w:anchor="_Toc485047185" w:history="1">
            <w:r w:rsidRPr="00CA610E">
              <w:rPr>
                <w:rStyle w:val="Hyperlink"/>
                <w:noProof/>
              </w:rPr>
              <w:t>5.3 Possibilities</w:t>
            </w:r>
            <w:r>
              <w:rPr>
                <w:noProof/>
                <w:webHidden/>
              </w:rPr>
              <w:tab/>
            </w:r>
            <w:r>
              <w:rPr>
                <w:noProof/>
                <w:webHidden/>
              </w:rPr>
              <w:fldChar w:fldCharType="begin"/>
            </w:r>
            <w:r>
              <w:rPr>
                <w:noProof/>
                <w:webHidden/>
              </w:rPr>
              <w:instrText xml:space="preserve"> PAGEREF _Toc485047185 \h </w:instrText>
            </w:r>
            <w:r>
              <w:rPr>
                <w:noProof/>
                <w:webHidden/>
              </w:rPr>
            </w:r>
            <w:r>
              <w:rPr>
                <w:noProof/>
                <w:webHidden/>
              </w:rPr>
              <w:fldChar w:fldCharType="separate"/>
            </w:r>
            <w:r w:rsidR="006B111B">
              <w:rPr>
                <w:noProof/>
                <w:webHidden/>
              </w:rPr>
              <w:t>21</w:t>
            </w:r>
            <w:r>
              <w:rPr>
                <w:noProof/>
                <w:webHidden/>
              </w:rPr>
              <w:fldChar w:fldCharType="end"/>
            </w:r>
          </w:hyperlink>
        </w:p>
        <w:p w14:paraId="657B766B" w14:textId="0D24B948" w:rsidR="006E2F9A" w:rsidRDefault="006E2F9A">
          <w:pPr>
            <w:pStyle w:val="Inhopg2"/>
            <w:tabs>
              <w:tab w:val="right" w:leader="dot" w:pos="10070"/>
            </w:tabs>
            <w:rPr>
              <w:rFonts w:eastAsiaTheme="minorEastAsia"/>
              <w:noProof/>
            </w:rPr>
          </w:pPr>
          <w:hyperlink w:anchor="_Toc485047186" w:history="1">
            <w:r w:rsidRPr="00CA610E">
              <w:rPr>
                <w:rStyle w:val="Hyperlink"/>
                <w:noProof/>
              </w:rPr>
              <w:t>5.4 Usage</w:t>
            </w:r>
            <w:r>
              <w:rPr>
                <w:noProof/>
                <w:webHidden/>
              </w:rPr>
              <w:tab/>
            </w:r>
            <w:r>
              <w:rPr>
                <w:noProof/>
                <w:webHidden/>
              </w:rPr>
              <w:fldChar w:fldCharType="begin"/>
            </w:r>
            <w:r>
              <w:rPr>
                <w:noProof/>
                <w:webHidden/>
              </w:rPr>
              <w:instrText xml:space="preserve"> PAGEREF _Toc485047186 \h </w:instrText>
            </w:r>
            <w:r>
              <w:rPr>
                <w:noProof/>
                <w:webHidden/>
              </w:rPr>
            </w:r>
            <w:r>
              <w:rPr>
                <w:noProof/>
                <w:webHidden/>
              </w:rPr>
              <w:fldChar w:fldCharType="separate"/>
            </w:r>
            <w:r w:rsidR="006B111B">
              <w:rPr>
                <w:noProof/>
                <w:webHidden/>
              </w:rPr>
              <w:t>21</w:t>
            </w:r>
            <w:r>
              <w:rPr>
                <w:noProof/>
                <w:webHidden/>
              </w:rPr>
              <w:fldChar w:fldCharType="end"/>
            </w:r>
          </w:hyperlink>
        </w:p>
        <w:p w14:paraId="4C7AD730" w14:textId="62FC55A9" w:rsidR="006E2F9A" w:rsidRDefault="006E2F9A">
          <w:pPr>
            <w:pStyle w:val="Inhopg2"/>
            <w:tabs>
              <w:tab w:val="right" w:leader="dot" w:pos="10070"/>
            </w:tabs>
            <w:rPr>
              <w:rFonts w:eastAsiaTheme="minorEastAsia"/>
              <w:noProof/>
            </w:rPr>
          </w:pPr>
          <w:hyperlink w:anchor="_Toc485047187" w:history="1">
            <w:r w:rsidRPr="00CA610E">
              <w:rPr>
                <w:rStyle w:val="Hyperlink"/>
                <w:noProof/>
              </w:rPr>
              <w:t>5.5 Conclusion</w:t>
            </w:r>
            <w:r>
              <w:rPr>
                <w:noProof/>
                <w:webHidden/>
              </w:rPr>
              <w:tab/>
            </w:r>
            <w:r>
              <w:rPr>
                <w:noProof/>
                <w:webHidden/>
              </w:rPr>
              <w:fldChar w:fldCharType="begin"/>
            </w:r>
            <w:r>
              <w:rPr>
                <w:noProof/>
                <w:webHidden/>
              </w:rPr>
              <w:instrText xml:space="preserve"> PAGEREF _Toc485047187 \h </w:instrText>
            </w:r>
            <w:r>
              <w:rPr>
                <w:noProof/>
                <w:webHidden/>
              </w:rPr>
            </w:r>
            <w:r>
              <w:rPr>
                <w:noProof/>
                <w:webHidden/>
              </w:rPr>
              <w:fldChar w:fldCharType="separate"/>
            </w:r>
            <w:r w:rsidR="006B111B">
              <w:rPr>
                <w:noProof/>
                <w:webHidden/>
              </w:rPr>
              <w:t>21</w:t>
            </w:r>
            <w:r>
              <w:rPr>
                <w:noProof/>
                <w:webHidden/>
              </w:rPr>
              <w:fldChar w:fldCharType="end"/>
            </w:r>
          </w:hyperlink>
        </w:p>
        <w:p w14:paraId="1F9E30FE" w14:textId="159AEAC2" w:rsidR="006E2F9A" w:rsidRDefault="006E2F9A">
          <w:pPr>
            <w:pStyle w:val="Inhopg1"/>
            <w:tabs>
              <w:tab w:val="right" w:leader="dot" w:pos="10070"/>
            </w:tabs>
            <w:rPr>
              <w:rFonts w:eastAsiaTheme="minorEastAsia"/>
              <w:noProof/>
            </w:rPr>
          </w:pPr>
          <w:hyperlink w:anchor="_Toc485047188" w:history="1">
            <w:r w:rsidRPr="00CA610E">
              <w:rPr>
                <w:rStyle w:val="Hyperlink"/>
                <w:noProof/>
              </w:rPr>
              <w:t>Recommendations</w:t>
            </w:r>
            <w:r>
              <w:rPr>
                <w:noProof/>
                <w:webHidden/>
              </w:rPr>
              <w:tab/>
            </w:r>
            <w:r>
              <w:rPr>
                <w:noProof/>
                <w:webHidden/>
              </w:rPr>
              <w:fldChar w:fldCharType="begin"/>
            </w:r>
            <w:r>
              <w:rPr>
                <w:noProof/>
                <w:webHidden/>
              </w:rPr>
              <w:instrText xml:space="preserve"> PAGEREF _Toc485047188 \h </w:instrText>
            </w:r>
            <w:r>
              <w:rPr>
                <w:noProof/>
                <w:webHidden/>
              </w:rPr>
            </w:r>
            <w:r>
              <w:rPr>
                <w:noProof/>
                <w:webHidden/>
              </w:rPr>
              <w:fldChar w:fldCharType="separate"/>
            </w:r>
            <w:r w:rsidR="006B111B">
              <w:rPr>
                <w:noProof/>
                <w:webHidden/>
              </w:rPr>
              <w:t>22</w:t>
            </w:r>
            <w:r>
              <w:rPr>
                <w:noProof/>
                <w:webHidden/>
              </w:rPr>
              <w:fldChar w:fldCharType="end"/>
            </w:r>
          </w:hyperlink>
        </w:p>
        <w:p w14:paraId="12CA50F9" w14:textId="19419ED5" w:rsidR="006E2F9A" w:rsidRDefault="006E2F9A">
          <w:pPr>
            <w:pStyle w:val="Inhopg2"/>
            <w:tabs>
              <w:tab w:val="right" w:leader="dot" w:pos="10070"/>
            </w:tabs>
            <w:rPr>
              <w:rFonts w:eastAsiaTheme="minorEastAsia"/>
              <w:noProof/>
            </w:rPr>
          </w:pPr>
          <w:hyperlink w:anchor="_Toc485047189" w:history="1">
            <w:r w:rsidRPr="00CA610E">
              <w:rPr>
                <w:rStyle w:val="Hyperlink"/>
                <w:noProof/>
              </w:rPr>
              <w:t>Additional Features</w:t>
            </w:r>
            <w:r>
              <w:rPr>
                <w:noProof/>
                <w:webHidden/>
              </w:rPr>
              <w:tab/>
            </w:r>
            <w:r>
              <w:rPr>
                <w:noProof/>
                <w:webHidden/>
              </w:rPr>
              <w:fldChar w:fldCharType="begin"/>
            </w:r>
            <w:r>
              <w:rPr>
                <w:noProof/>
                <w:webHidden/>
              </w:rPr>
              <w:instrText xml:space="preserve"> PAGEREF _Toc485047189 \h </w:instrText>
            </w:r>
            <w:r>
              <w:rPr>
                <w:noProof/>
                <w:webHidden/>
              </w:rPr>
            </w:r>
            <w:r>
              <w:rPr>
                <w:noProof/>
                <w:webHidden/>
              </w:rPr>
              <w:fldChar w:fldCharType="separate"/>
            </w:r>
            <w:r w:rsidR="006B111B">
              <w:rPr>
                <w:noProof/>
                <w:webHidden/>
              </w:rPr>
              <w:t>22</w:t>
            </w:r>
            <w:r>
              <w:rPr>
                <w:noProof/>
                <w:webHidden/>
              </w:rPr>
              <w:fldChar w:fldCharType="end"/>
            </w:r>
          </w:hyperlink>
        </w:p>
        <w:p w14:paraId="76912BFB" w14:textId="41C899D1" w:rsidR="006E2F9A" w:rsidRDefault="006E2F9A">
          <w:pPr>
            <w:pStyle w:val="Inhopg3"/>
            <w:tabs>
              <w:tab w:val="right" w:leader="dot" w:pos="10070"/>
            </w:tabs>
            <w:rPr>
              <w:rFonts w:eastAsiaTheme="minorEastAsia"/>
              <w:noProof/>
            </w:rPr>
          </w:pPr>
          <w:hyperlink w:anchor="_Toc485047190" w:history="1">
            <w:r w:rsidRPr="00CA610E">
              <w:rPr>
                <w:rStyle w:val="Hyperlink"/>
                <w:noProof/>
              </w:rPr>
              <w:t>Importing Old Micro-Machinations</w:t>
            </w:r>
            <w:r>
              <w:rPr>
                <w:noProof/>
                <w:webHidden/>
              </w:rPr>
              <w:tab/>
            </w:r>
            <w:r>
              <w:rPr>
                <w:noProof/>
                <w:webHidden/>
              </w:rPr>
              <w:fldChar w:fldCharType="begin"/>
            </w:r>
            <w:r>
              <w:rPr>
                <w:noProof/>
                <w:webHidden/>
              </w:rPr>
              <w:instrText xml:space="preserve"> PAGEREF _Toc485047190 \h </w:instrText>
            </w:r>
            <w:r>
              <w:rPr>
                <w:noProof/>
                <w:webHidden/>
              </w:rPr>
            </w:r>
            <w:r>
              <w:rPr>
                <w:noProof/>
                <w:webHidden/>
              </w:rPr>
              <w:fldChar w:fldCharType="separate"/>
            </w:r>
            <w:r w:rsidR="006B111B">
              <w:rPr>
                <w:noProof/>
                <w:webHidden/>
              </w:rPr>
              <w:t>22</w:t>
            </w:r>
            <w:r>
              <w:rPr>
                <w:noProof/>
                <w:webHidden/>
              </w:rPr>
              <w:fldChar w:fldCharType="end"/>
            </w:r>
          </w:hyperlink>
        </w:p>
        <w:p w14:paraId="3A513FFC" w14:textId="6FD627D2" w:rsidR="006E2F9A" w:rsidRDefault="006E2F9A">
          <w:pPr>
            <w:pStyle w:val="Inhopg3"/>
            <w:tabs>
              <w:tab w:val="right" w:leader="dot" w:pos="10070"/>
            </w:tabs>
            <w:rPr>
              <w:rFonts w:eastAsiaTheme="minorEastAsia"/>
              <w:noProof/>
            </w:rPr>
          </w:pPr>
          <w:hyperlink w:anchor="_Toc485047191" w:history="1">
            <w:r w:rsidRPr="00CA610E">
              <w:rPr>
                <w:rStyle w:val="Hyperlink"/>
                <w:noProof/>
              </w:rPr>
              <w:t>Diagram Refactoring</w:t>
            </w:r>
            <w:r>
              <w:rPr>
                <w:noProof/>
                <w:webHidden/>
              </w:rPr>
              <w:tab/>
            </w:r>
            <w:r>
              <w:rPr>
                <w:noProof/>
                <w:webHidden/>
              </w:rPr>
              <w:fldChar w:fldCharType="begin"/>
            </w:r>
            <w:r>
              <w:rPr>
                <w:noProof/>
                <w:webHidden/>
              </w:rPr>
              <w:instrText xml:space="preserve"> PAGEREF _Toc485047191 \h </w:instrText>
            </w:r>
            <w:r>
              <w:rPr>
                <w:noProof/>
                <w:webHidden/>
              </w:rPr>
            </w:r>
            <w:r>
              <w:rPr>
                <w:noProof/>
                <w:webHidden/>
              </w:rPr>
              <w:fldChar w:fldCharType="separate"/>
            </w:r>
            <w:r w:rsidR="006B111B">
              <w:rPr>
                <w:noProof/>
                <w:webHidden/>
              </w:rPr>
              <w:t>22</w:t>
            </w:r>
            <w:r>
              <w:rPr>
                <w:noProof/>
                <w:webHidden/>
              </w:rPr>
              <w:fldChar w:fldCharType="end"/>
            </w:r>
          </w:hyperlink>
        </w:p>
        <w:p w14:paraId="5A106D81" w14:textId="13F90DB3" w:rsidR="006E2F9A" w:rsidRDefault="006E2F9A">
          <w:pPr>
            <w:pStyle w:val="Inhopg3"/>
            <w:tabs>
              <w:tab w:val="right" w:leader="dot" w:pos="10070"/>
            </w:tabs>
            <w:rPr>
              <w:rFonts w:eastAsiaTheme="minorEastAsia"/>
              <w:noProof/>
            </w:rPr>
          </w:pPr>
          <w:hyperlink w:anchor="_Toc485047192" w:history="1">
            <w:r w:rsidRPr="00CA610E">
              <w:rPr>
                <w:rStyle w:val="Hyperlink"/>
                <w:noProof/>
              </w:rPr>
              <w:t>Interactive Tree View / Runtime View</w:t>
            </w:r>
            <w:r>
              <w:rPr>
                <w:noProof/>
                <w:webHidden/>
              </w:rPr>
              <w:tab/>
            </w:r>
            <w:r>
              <w:rPr>
                <w:noProof/>
                <w:webHidden/>
              </w:rPr>
              <w:fldChar w:fldCharType="begin"/>
            </w:r>
            <w:r>
              <w:rPr>
                <w:noProof/>
                <w:webHidden/>
              </w:rPr>
              <w:instrText xml:space="preserve"> PAGEREF _Toc485047192 \h </w:instrText>
            </w:r>
            <w:r>
              <w:rPr>
                <w:noProof/>
                <w:webHidden/>
              </w:rPr>
            </w:r>
            <w:r>
              <w:rPr>
                <w:noProof/>
                <w:webHidden/>
              </w:rPr>
              <w:fldChar w:fldCharType="separate"/>
            </w:r>
            <w:r w:rsidR="006B111B">
              <w:rPr>
                <w:noProof/>
                <w:webHidden/>
              </w:rPr>
              <w:t>22</w:t>
            </w:r>
            <w:r>
              <w:rPr>
                <w:noProof/>
                <w:webHidden/>
              </w:rPr>
              <w:fldChar w:fldCharType="end"/>
            </w:r>
          </w:hyperlink>
        </w:p>
        <w:p w14:paraId="4345C83A" w14:textId="18C00FCD" w:rsidR="006E2F9A" w:rsidRDefault="006E2F9A">
          <w:pPr>
            <w:pStyle w:val="Inhopg3"/>
            <w:tabs>
              <w:tab w:val="right" w:leader="dot" w:pos="10070"/>
            </w:tabs>
            <w:rPr>
              <w:rFonts w:eastAsiaTheme="minorEastAsia"/>
              <w:noProof/>
            </w:rPr>
          </w:pPr>
          <w:hyperlink w:anchor="_Toc485047193" w:history="1">
            <w:r w:rsidRPr="00CA610E">
              <w:rPr>
                <w:rStyle w:val="Hyperlink"/>
                <w:noProof/>
              </w:rPr>
              <w:t>Prediction, Simulation and Statistics</w:t>
            </w:r>
            <w:r>
              <w:rPr>
                <w:noProof/>
                <w:webHidden/>
              </w:rPr>
              <w:tab/>
            </w:r>
            <w:r>
              <w:rPr>
                <w:noProof/>
                <w:webHidden/>
              </w:rPr>
              <w:fldChar w:fldCharType="begin"/>
            </w:r>
            <w:r>
              <w:rPr>
                <w:noProof/>
                <w:webHidden/>
              </w:rPr>
              <w:instrText xml:space="preserve"> PAGEREF _Toc485047193 \h </w:instrText>
            </w:r>
            <w:r>
              <w:rPr>
                <w:noProof/>
                <w:webHidden/>
              </w:rPr>
            </w:r>
            <w:r>
              <w:rPr>
                <w:noProof/>
                <w:webHidden/>
              </w:rPr>
              <w:fldChar w:fldCharType="separate"/>
            </w:r>
            <w:r w:rsidR="006B111B">
              <w:rPr>
                <w:noProof/>
                <w:webHidden/>
              </w:rPr>
              <w:t>23</w:t>
            </w:r>
            <w:r>
              <w:rPr>
                <w:noProof/>
                <w:webHidden/>
              </w:rPr>
              <w:fldChar w:fldCharType="end"/>
            </w:r>
          </w:hyperlink>
        </w:p>
        <w:p w14:paraId="671F3528" w14:textId="5A3B9978" w:rsidR="006E2F9A" w:rsidRDefault="006E2F9A">
          <w:pPr>
            <w:pStyle w:val="Inhopg1"/>
            <w:tabs>
              <w:tab w:val="right" w:leader="dot" w:pos="10070"/>
            </w:tabs>
            <w:rPr>
              <w:rFonts w:eastAsiaTheme="minorEastAsia"/>
              <w:noProof/>
            </w:rPr>
          </w:pPr>
          <w:hyperlink w:anchor="_Toc485047194" w:history="1">
            <w:r w:rsidRPr="00CA610E">
              <w:rPr>
                <w:rStyle w:val="Hyperlink"/>
                <w:noProof/>
              </w:rPr>
              <w:t>Threats To Validity</w:t>
            </w:r>
            <w:r>
              <w:rPr>
                <w:noProof/>
                <w:webHidden/>
              </w:rPr>
              <w:tab/>
            </w:r>
            <w:r>
              <w:rPr>
                <w:noProof/>
                <w:webHidden/>
              </w:rPr>
              <w:fldChar w:fldCharType="begin"/>
            </w:r>
            <w:r>
              <w:rPr>
                <w:noProof/>
                <w:webHidden/>
              </w:rPr>
              <w:instrText xml:space="preserve"> PAGEREF _Toc485047194 \h </w:instrText>
            </w:r>
            <w:r>
              <w:rPr>
                <w:noProof/>
                <w:webHidden/>
              </w:rPr>
            </w:r>
            <w:r>
              <w:rPr>
                <w:noProof/>
                <w:webHidden/>
              </w:rPr>
              <w:fldChar w:fldCharType="separate"/>
            </w:r>
            <w:r w:rsidR="006B111B">
              <w:rPr>
                <w:noProof/>
                <w:webHidden/>
              </w:rPr>
              <w:t>24</w:t>
            </w:r>
            <w:r>
              <w:rPr>
                <w:noProof/>
                <w:webHidden/>
              </w:rPr>
              <w:fldChar w:fldCharType="end"/>
            </w:r>
          </w:hyperlink>
        </w:p>
        <w:p w14:paraId="33472270" w14:textId="0AC87DD1" w:rsidR="006E2F9A" w:rsidRDefault="006E2F9A">
          <w:pPr>
            <w:pStyle w:val="Inhopg2"/>
            <w:tabs>
              <w:tab w:val="right" w:leader="dot" w:pos="10070"/>
            </w:tabs>
            <w:rPr>
              <w:rFonts w:eastAsiaTheme="minorEastAsia"/>
              <w:noProof/>
            </w:rPr>
          </w:pPr>
          <w:hyperlink w:anchor="_Toc485047195" w:history="1">
            <w:r w:rsidRPr="00CA610E">
              <w:rPr>
                <w:rStyle w:val="Hyperlink"/>
                <w:noProof/>
              </w:rPr>
              <w:t>Design Decisions</w:t>
            </w:r>
            <w:r>
              <w:rPr>
                <w:noProof/>
                <w:webHidden/>
              </w:rPr>
              <w:tab/>
            </w:r>
            <w:r>
              <w:rPr>
                <w:noProof/>
                <w:webHidden/>
              </w:rPr>
              <w:fldChar w:fldCharType="begin"/>
            </w:r>
            <w:r>
              <w:rPr>
                <w:noProof/>
                <w:webHidden/>
              </w:rPr>
              <w:instrText xml:space="preserve"> PAGEREF _Toc485047195 \h </w:instrText>
            </w:r>
            <w:r>
              <w:rPr>
                <w:noProof/>
                <w:webHidden/>
              </w:rPr>
            </w:r>
            <w:r>
              <w:rPr>
                <w:noProof/>
                <w:webHidden/>
              </w:rPr>
              <w:fldChar w:fldCharType="separate"/>
            </w:r>
            <w:r w:rsidR="006B111B">
              <w:rPr>
                <w:noProof/>
                <w:webHidden/>
              </w:rPr>
              <w:t>24</w:t>
            </w:r>
            <w:r>
              <w:rPr>
                <w:noProof/>
                <w:webHidden/>
              </w:rPr>
              <w:fldChar w:fldCharType="end"/>
            </w:r>
          </w:hyperlink>
        </w:p>
        <w:p w14:paraId="4B00F389" w14:textId="40F89DB0" w:rsidR="006E2F9A" w:rsidRDefault="006E2F9A">
          <w:pPr>
            <w:pStyle w:val="Inhopg2"/>
            <w:tabs>
              <w:tab w:val="right" w:leader="dot" w:pos="10070"/>
            </w:tabs>
            <w:rPr>
              <w:rFonts w:eastAsiaTheme="minorEastAsia"/>
              <w:noProof/>
            </w:rPr>
          </w:pPr>
          <w:hyperlink w:anchor="_Toc485047196" w:history="1">
            <w:r w:rsidRPr="00CA610E">
              <w:rPr>
                <w:rStyle w:val="Hyperlink"/>
                <w:noProof/>
              </w:rPr>
              <w:t>Micro-Machinations Knowledge</w:t>
            </w:r>
            <w:r>
              <w:rPr>
                <w:noProof/>
                <w:webHidden/>
              </w:rPr>
              <w:tab/>
            </w:r>
            <w:r>
              <w:rPr>
                <w:noProof/>
                <w:webHidden/>
              </w:rPr>
              <w:fldChar w:fldCharType="begin"/>
            </w:r>
            <w:r>
              <w:rPr>
                <w:noProof/>
                <w:webHidden/>
              </w:rPr>
              <w:instrText xml:space="preserve"> PAGEREF _Toc485047196 \h </w:instrText>
            </w:r>
            <w:r>
              <w:rPr>
                <w:noProof/>
                <w:webHidden/>
              </w:rPr>
            </w:r>
            <w:r>
              <w:rPr>
                <w:noProof/>
                <w:webHidden/>
              </w:rPr>
              <w:fldChar w:fldCharType="separate"/>
            </w:r>
            <w:r w:rsidR="006B111B">
              <w:rPr>
                <w:noProof/>
                <w:webHidden/>
              </w:rPr>
              <w:t>24</w:t>
            </w:r>
            <w:r>
              <w:rPr>
                <w:noProof/>
                <w:webHidden/>
              </w:rPr>
              <w:fldChar w:fldCharType="end"/>
            </w:r>
          </w:hyperlink>
        </w:p>
        <w:p w14:paraId="7E8BA83B" w14:textId="79EBE144" w:rsidR="006E2F9A" w:rsidRDefault="006E2F9A">
          <w:pPr>
            <w:pStyle w:val="Inhopg1"/>
            <w:tabs>
              <w:tab w:val="right" w:leader="dot" w:pos="10070"/>
            </w:tabs>
            <w:rPr>
              <w:rFonts w:eastAsiaTheme="minorEastAsia"/>
              <w:noProof/>
            </w:rPr>
          </w:pPr>
          <w:hyperlink w:anchor="_Toc485047197" w:history="1">
            <w:r w:rsidRPr="00CA610E">
              <w:rPr>
                <w:rStyle w:val="Hyperlink"/>
                <w:noProof/>
              </w:rPr>
              <w:t>Epilogue</w:t>
            </w:r>
            <w:r>
              <w:rPr>
                <w:noProof/>
                <w:webHidden/>
              </w:rPr>
              <w:tab/>
            </w:r>
            <w:r>
              <w:rPr>
                <w:noProof/>
                <w:webHidden/>
              </w:rPr>
              <w:fldChar w:fldCharType="begin"/>
            </w:r>
            <w:r>
              <w:rPr>
                <w:noProof/>
                <w:webHidden/>
              </w:rPr>
              <w:instrText xml:space="preserve"> PAGEREF _Toc485047197 \h </w:instrText>
            </w:r>
            <w:r>
              <w:rPr>
                <w:noProof/>
                <w:webHidden/>
              </w:rPr>
            </w:r>
            <w:r>
              <w:rPr>
                <w:noProof/>
                <w:webHidden/>
              </w:rPr>
              <w:fldChar w:fldCharType="separate"/>
            </w:r>
            <w:r w:rsidR="006B111B">
              <w:rPr>
                <w:noProof/>
                <w:webHidden/>
              </w:rPr>
              <w:t>25</w:t>
            </w:r>
            <w:r>
              <w:rPr>
                <w:noProof/>
                <w:webHidden/>
              </w:rPr>
              <w:fldChar w:fldCharType="end"/>
            </w:r>
          </w:hyperlink>
        </w:p>
        <w:p w14:paraId="4EC1DAFD" w14:textId="23DB7A22" w:rsidR="006E2F9A" w:rsidRDefault="006E2F9A">
          <w:pPr>
            <w:pStyle w:val="Inhopg1"/>
            <w:tabs>
              <w:tab w:val="right" w:leader="dot" w:pos="10070"/>
            </w:tabs>
            <w:rPr>
              <w:rFonts w:eastAsiaTheme="minorEastAsia"/>
              <w:noProof/>
            </w:rPr>
          </w:pPr>
          <w:hyperlink w:anchor="_Toc485047198" w:history="1">
            <w:r w:rsidRPr="00CA610E">
              <w:rPr>
                <w:rStyle w:val="Hyperlink"/>
                <w:noProof/>
              </w:rPr>
              <w:t>Sources &amp; References</w:t>
            </w:r>
            <w:r>
              <w:rPr>
                <w:noProof/>
                <w:webHidden/>
              </w:rPr>
              <w:tab/>
            </w:r>
            <w:r>
              <w:rPr>
                <w:noProof/>
                <w:webHidden/>
              </w:rPr>
              <w:fldChar w:fldCharType="begin"/>
            </w:r>
            <w:r>
              <w:rPr>
                <w:noProof/>
                <w:webHidden/>
              </w:rPr>
              <w:instrText xml:space="preserve"> PAGEREF _Toc485047198 \h </w:instrText>
            </w:r>
            <w:r>
              <w:rPr>
                <w:noProof/>
                <w:webHidden/>
              </w:rPr>
            </w:r>
            <w:r>
              <w:rPr>
                <w:noProof/>
                <w:webHidden/>
              </w:rPr>
              <w:fldChar w:fldCharType="separate"/>
            </w:r>
            <w:r w:rsidR="006B111B">
              <w:rPr>
                <w:noProof/>
                <w:webHidden/>
              </w:rPr>
              <w:t>26</w:t>
            </w:r>
            <w:r>
              <w:rPr>
                <w:noProof/>
                <w:webHidden/>
              </w:rPr>
              <w:fldChar w:fldCharType="end"/>
            </w:r>
          </w:hyperlink>
        </w:p>
        <w:p w14:paraId="7DFB09FA" w14:textId="4F2691C7" w:rsidR="006E2F9A" w:rsidRDefault="006E2F9A">
          <w:pPr>
            <w:pStyle w:val="Inhopg1"/>
            <w:tabs>
              <w:tab w:val="right" w:leader="dot" w:pos="10070"/>
            </w:tabs>
            <w:rPr>
              <w:rFonts w:eastAsiaTheme="minorEastAsia"/>
              <w:noProof/>
            </w:rPr>
          </w:pPr>
          <w:hyperlink w:anchor="_Toc485047199" w:history="1">
            <w:r w:rsidRPr="00CA610E">
              <w:rPr>
                <w:rStyle w:val="Hyperlink"/>
                <w:noProof/>
              </w:rPr>
              <w:t>Attachments</w:t>
            </w:r>
            <w:r>
              <w:rPr>
                <w:noProof/>
                <w:webHidden/>
              </w:rPr>
              <w:tab/>
            </w:r>
            <w:r>
              <w:rPr>
                <w:noProof/>
                <w:webHidden/>
              </w:rPr>
              <w:fldChar w:fldCharType="begin"/>
            </w:r>
            <w:r>
              <w:rPr>
                <w:noProof/>
                <w:webHidden/>
              </w:rPr>
              <w:instrText xml:space="preserve"> PAGEREF _Toc485047199 \h </w:instrText>
            </w:r>
            <w:r>
              <w:rPr>
                <w:noProof/>
                <w:webHidden/>
              </w:rPr>
            </w:r>
            <w:r>
              <w:rPr>
                <w:noProof/>
                <w:webHidden/>
              </w:rPr>
              <w:fldChar w:fldCharType="separate"/>
            </w:r>
            <w:r w:rsidR="006B111B">
              <w:rPr>
                <w:noProof/>
                <w:webHidden/>
              </w:rPr>
              <w:t>27</w:t>
            </w:r>
            <w:r>
              <w:rPr>
                <w:noProof/>
                <w:webHidden/>
              </w:rPr>
              <w:fldChar w:fldCharType="end"/>
            </w:r>
          </w:hyperlink>
        </w:p>
        <w:p w14:paraId="22BAB582" w14:textId="1B97A8BA" w:rsidR="006E2F9A" w:rsidRDefault="006E2F9A">
          <w:pPr>
            <w:pStyle w:val="Inhopg2"/>
            <w:tabs>
              <w:tab w:val="right" w:leader="dot" w:pos="10070"/>
            </w:tabs>
            <w:rPr>
              <w:rFonts w:eastAsiaTheme="minorEastAsia"/>
              <w:noProof/>
            </w:rPr>
          </w:pPr>
          <w:hyperlink w:anchor="_Toc485047200" w:history="1">
            <w:r w:rsidRPr="00CA610E">
              <w:rPr>
                <w:rStyle w:val="Hyperlink"/>
                <w:noProof/>
              </w:rPr>
              <w:t>I LIVE Game Design Summary</w:t>
            </w:r>
            <w:r>
              <w:rPr>
                <w:noProof/>
                <w:webHidden/>
              </w:rPr>
              <w:tab/>
            </w:r>
            <w:r>
              <w:rPr>
                <w:noProof/>
                <w:webHidden/>
              </w:rPr>
              <w:fldChar w:fldCharType="begin"/>
            </w:r>
            <w:r>
              <w:rPr>
                <w:noProof/>
                <w:webHidden/>
              </w:rPr>
              <w:instrText xml:space="preserve"> PAGEREF _Toc485047200 \h </w:instrText>
            </w:r>
            <w:r>
              <w:rPr>
                <w:noProof/>
                <w:webHidden/>
              </w:rPr>
            </w:r>
            <w:r>
              <w:rPr>
                <w:noProof/>
                <w:webHidden/>
              </w:rPr>
              <w:fldChar w:fldCharType="separate"/>
            </w:r>
            <w:r w:rsidR="006B111B">
              <w:rPr>
                <w:noProof/>
                <w:webHidden/>
              </w:rPr>
              <w:t>27</w:t>
            </w:r>
            <w:r>
              <w:rPr>
                <w:noProof/>
                <w:webHidden/>
              </w:rPr>
              <w:fldChar w:fldCharType="end"/>
            </w:r>
          </w:hyperlink>
        </w:p>
        <w:p w14:paraId="6FD1EF1A" w14:textId="77FB0A0E" w:rsidR="006E2F9A" w:rsidRDefault="006E2F9A">
          <w:pPr>
            <w:pStyle w:val="Inhopg2"/>
            <w:tabs>
              <w:tab w:val="right" w:leader="dot" w:pos="10070"/>
            </w:tabs>
            <w:rPr>
              <w:rFonts w:eastAsiaTheme="minorEastAsia"/>
              <w:noProof/>
            </w:rPr>
          </w:pPr>
          <w:hyperlink w:anchor="_Toc485047201" w:history="1">
            <w:r w:rsidRPr="00CA610E">
              <w:rPr>
                <w:rStyle w:val="Hyperlink"/>
                <w:noProof/>
              </w:rPr>
              <w:t>II Visual Definition Editor Specification of Micro-Machinations</w:t>
            </w:r>
            <w:r>
              <w:rPr>
                <w:noProof/>
                <w:webHidden/>
              </w:rPr>
              <w:tab/>
            </w:r>
            <w:r>
              <w:rPr>
                <w:noProof/>
                <w:webHidden/>
              </w:rPr>
              <w:fldChar w:fldCharType="begin"/>
            </w:r>
            <w:r>
              <w:rPr>
                <w:noProof/>
                <w:webHidden/>
              </w:rPr>
              <w:instrText xml:space="preserve"> PAGEREF _Toc485047201 \h </w:instrText>
            </w:r>
            <w:r>
              <w:rPr>
                <w:noProof/>
                <w:webHidden/>
              </w:rPr>
            </w:r>
            <w:r>
              <w:rPr>
                <w:noProof/>
                <w:webHidden/>
              </w:rPr>
              <w:fldChar w:fldCharType="separate"/>
            </w:r>
            <w:r w:rsidR="006B111B">
              <w:rPr>
                <w:noProof/>
                <w:webHidden/>
              </w:rPr>
              <w:t>29</w:t>
            </w:r>
            <w:r>
              <w:rPr>
                <w:noProof/>
                <w:webHidden/>
              </w:rPr>
              <w:fldChar w:fldCharType="end"/>
            </w:r>
          </w:hyperlink>
        </w:p>
        <w:p w14:paraId="63CE9F18" w14:textId="2B00D780" w:rsidR="006E2F9A" w:rsidRDefault="006E2F9A">
          <w:pPr>
            <w:pStyle w:val="Inhopg3"/>
            <w:tabs>
              <w:tab w:val="right" w:leader="dot" w:pos="10070"/>
            </w:tabs>
            <w:rPr>
              <w:rFonts w:eastAsiaTheme="minorEastAsia"/>
              <w:noProof/>
            </w:rPr>
          </w:pPr>
          <w:hyperlink w:anchor="_Toc485047202" w:history="1">
            <w:r w:rsidRPr="00CA610E">
              <w:rPr>
                <w:rStyle w:val="Hyperlink"/>
                <w:noProof/>
              </w:rPr>
              <w:t>Element</w:t>
            </w:r>
            <w:r>
              <w:rPr>
                <w:noProof/>
                <w:webHidden/>
              </w:rPr>
              <w:tab/>
            </w:r>
            <w:r>
              <w:rPr>
                <w:noProof/>
                <w:webHidden/>
              </w:rPr>
              <w:fldChar w:fldCharType="begin"/>
            </w:r>
            <w:r>
              <w:rPr>
                <w:noProof/>
                <w:webHidden/>
              </w:rPr>
              <w:instrText xml:space="preserve"> PAGEREF _Toc485047202 \h </w:instrText>
            </w:r>
            <w:r>
              <w:rPr>
                <w:noProof/>
                <w:webHidden/>
              </w:rPr>
            </w:r>
            <w:r>
              <w:rPr>
                <w:noProof/>
                <w:webHidden/>
              </w:rPr>
              <w:fldChar w:fldCharType="separate"/>
            </w:r>
            <w:r w:rsidR="006B111B">
              <w:rPr>
                <w:noProof/>
                <w:webHidden/>
              </w:rPr>
              <w:t>29</w:t>
            </w:r>
            <w:r>
              <w:rPr>
                <w:noProof/>
                <w:webHidden/>
              </w:rPr>
              <w:fldChar w:fldCharType="end"/>
            </w:r>
          </w:hyperlink>
        </w:p>
        <w:p w14:paraId="08BA563B" w14:textId="7F9331D4" w:rsidR="006E2F9A" w:rsidRDefault="006E2F9A">
          <w:pPr>
            <w:pStyle w:val="Inhopg3"/>
            <w:tabs>
              <w:tab w:val="right" w:leader="dot" w:pos="10070"/>
            </w:tabs>
            <w:rPr>
              <w:rFonts w:eastAsiaTheme="minorEastAsia"/>
              <w:noProof/>
            </w:rPr>
          </w:pPr>
          <w:hyperlink w:anchor="_Toc485047203" w:history="1">
            <w:r w:rsidRPr="00CA610E">
              <w:rPr>
                <w:rStyle w:val="Hyperlink"/>
                <w:noProof/>
              </w:rPr>
              <w:t>Node</w:t>
            </w:r>
            <w:r>
              <w:rPr>
                <w:noProof/>
                <w:webHidden/>
              </w:rPr>
              <w:tab/>
            </w:r>
            <w:r>
              <w:rPr>
                <w:noProof/>
                <w:webHidden/>
              </w:rPr>
              <w:fldChar w:fldCharType="begin"/>
            </w:r>
            <w:r>
              <w:rPr>
                <w:noProof/>
                <w:webHidden/>
              </w:rPr>
              <w:instrText xml:space="preserve"> PAGEREF _Toc485047203 \h </w:instrText>
            </w:r>
            <w:r>
              <w:rPr>
                <w:noProof/>
                <w:webHidden/>
              </w:rPr>
            </w:r>
            <w:r>
              <w:rPr>
                <w:noProof/>
                <w:webHidden/>
              </w:rPr>
              <w:fldChar w:fldCharType="separate"/>
            </w:r>
            <w:r w:rsidR="006B111B">
              <w:rPr>
                <w:noProof/>
                <w:webHidden/>
              </w:rPr>
              <w:t>29</w:t>
            </w:r>
            <w:r>
              <w:rPr>
                <w:noProof/>
                <w:webHidden/>
              </w:rPr>
              <w:fldChar w:fldCharType="end"/>
            </w:r>
          </w:hyperlink>
        </w:p>
        <w:p w14:paraId="6F8AC83B" w14:textId="057A72E7" w:rsidR="006E2F9A" w:rsidRDefault="006E2F9A">
          <w:pPr>
            <w:pStyle w:val="Inhopg3"/>
            <w:tabs>
              <w:tab w:val="right" w:leader="dot" w:pos="10070"/>
            </w:tabs>
            <w:rPr>
              <w:rFonts w:eastAsiaTheme="minorEastAsia"/>
              <w:noProof/>
            </w:rPr>
          </w:pPr>
          <w:hyperlink w:anchor="_Toc485047204" w:history="1">
            <w:r w:rsidRPr="00CA610E">
              <w:rPr>
                <w:rStyle w:val="Hyperlink"/>
                <w:noProof/>
              </w:rPr>
              <w:t>Pool</w:t>
            </w:r>
            <w:r>
              <w:rPr>
                <w:noProof/>
                <w:webHidden/>
              </w:rPr>
              <w:tab/>
            </w:r>
            <w:r>
              <w:rPr>
                <w:noProof/>
                <w:webHidden/>
              </w:rPr>
              <w:fldChar w:fldCharType="begin"/>
            </w:r>
            <w:r>
              <w:rPr>
                <w:noProof/>
                <w:webHidden/>
              </w:rPr>
              <w:instrText xml:space="preserve"> PAGEREF _Toc485047204 \h </w:instrText>
            </w:r>
            <w:r>
              <w:rPr>
                <w:noProof/>
                <w:webHidden/>
              </w:rPr>
            </w:r>
            <w:r>
              <w:rPr>
                <w:noProof/>
                <w:webHidden/>
              </w:rPr>
              <w:fldChar w:fldCharType="separate"/>
            </w:r>
            <w:r w:rsidR="006B111B">
              <w:rPr>
                <w:noProof/>
                <w:webHidden/>
              </w:rPr>
              <w:t>29</w:t>
            </w:r>
            <w:r>
              <w:rPr>
                <w:noProof/>
                <w:webHidden/>
              </w:rPr>
              <w:fldChar w:fldCharType="end"/>
            </w:r>
          </w:hyperlink>
        </w:p>
        <w:p w14:paraId="3A30857B" w14:textId="43D93544" w:rsidR="006E2F9A" w:rsidRDefault="006E2F9A">
          <w:pPr>
            <w:pStyle w:val="Inhopg3"/>
            <w:tabs>
              <w:tab w:val="right" w:leader="dot" w:pos="10070"/>
            </w:tabs>
            <w:rPr>
              <w:rFonts w:eastAsiaTheme="minorEastAsia"/>
              <w:noProof/>
            </w:rPr>
          </w:pPr>
          <w:hyperlink w:anchor="_Toc485047205" w:history="1">
            <w:r w:rsidRPr="00CA610E">
              <w:rPr>
                <w:rStyle w:val="Hyperlink"/>
                <w:noProof/>
              </w:rPr>
              <w:t>Gate</w:t>
            </w:r>
            <w:r>
              <w:rPr>
                <w:noProof/>
                <w:webHidden/>
              </w:rPr>
              <w:tab/>
            </w:r>
            <w:r>
              <w:rPr>
                <w:noProof/>
                <w:webHidden/>
              </w:rPr>
              <w:fldChar w:fldCharType="begin"/>
            </w:r>
            <w:r>
              <w:rPr>
                <w:noProof/>
                <w:webHidden/>
              </w:rPr>
              <w:instrText xml:space="preserve"> PAGEREF _Toc485047205 \h </w:instrText>
            </w:r>
            <w:r>
              <w:rPr>
                <w:noProof/>
                <w:webHidden/>
              </w:rPr>
            </w:r>
            <w:r>
              <w:rPr>
                <w:noProof/>
                <w:webHidden/>
              </w:rPr>
              <w:fldChar w:fldCharType="separate"/>
            </w:r>
            <w:r w:rsidR="006B111B">
              <w:rPr>
                <w:noProof/>
                <w:webHidden/>
              </w:rPr>
              <w:t>30</w:t>
            </w:r>
            <w:r>
              <w:rPr>
                <w:noProof/>
                <w:webHidden/>
              </w:rPr>
              <w:fldChar w:fldCharType="end"/>
            </w:r>
          </w:hyperlink>
        </w:p>
        <w:p w14:paraId="727D97DF" w14:textId="0C42F2AE" w:rsidR="006E2F9A" w:rsidRDefault="006E2F9A">
          <w:pPr>
            <w:pStyle w:val="Inhopg3"/>
            <w:tabs>
              <w:tab w:val="right" w:leader="dot" w:pos="10070"/>
            </w:tabs>
            <w:rPr>
              <w:rFonts w:eastAsiaTheme="minorEastAsia"/>
              <w:noProof/>
            </w:rPr>
          </w:pPr>
          <w:hyperlink w:anchor="_Toc485047206" w:history="1">
            <w:r w:rsidRPr="00CA610E">
              <w:rPr>
                <w:rStyle w:val="Hyperlink"/>
                <w:noProof/>
              </w:rPr>
              <w:t>Source</w:t>
            </w:r>
            <w:r>
              <w:rPr>
                <w:noProof/>
                <w:webHidden/>
              </w:rPr>
              <w:tab/>
            </w:r>
            <w:r>
              <w:rPr>
                <w:noProof/>
                <w:webHidden/>
              </w:rPr>
              <w:fldChar w:fldCharType="begin"/>
            </w:r>
            <w:r>
              <w:rPr>
                <w:noProof/>
                <w:webHidden/>
              </w:rPr>
              <w:instrText xml:space="preserve"> PAGEREF _Toc485047206 \h </w:instrText>
            </w:r>
            <w:r>
              <w:rPr>
                <w:noProof/>
                <w:webHidden/>
              </w:rPr>
            </w:r>
            <w:r>
              <w:rPr>
                <w:noProof/>
                <w:webHidden/>
              </w:rPr>
              <w:fldChar w:fldCharType="separate"/>
            </w:r>
            <w:r w:rsidR="006B111B">
              <w:rPr>
                <w:noProof/>
                <w:webHidden/>
              </w:rPr>
              <w:t>30</w:t>
            </w:r>
            <w:r>
              <w:rPr>
                <w:noProof/>
                <w:webHidden/>
              </w:rPr>
              <w:fldChar w:fldCharType="end"/>
            </w:r>
          </w:hyperlink>
        </w:p>
        <w:p w14:paraId="57383E32" w14:textId="52B8FA2E" w:rsidR="006E2F9A" w:rsidRDefault="006E2F9A">
          <w:pPr>
            <w:pStyle w:val="Inhopg3"/>
            <w:tabs>
              <w:tab w:val="right" w:leader="dot" w:pos="10070"/>
            </w:tabs>
            <w:rPr>
              <w:rFonts w:eastAsiaTheme="minorEastAsia"/>
              <w:noProof/>
            </w:rPr>
          </w:pPr>
          <w:hyperlink w:anchor="_Toc485047207" w:history="1">
            <w:r w:rsidRPr="00CA610E">
              <w:rPr>
                <w:rStyle w:val="Hyperlink"/>
                <w:noProof/>
              </w:rPr>
              <w:t>Drain</w:t>
            </w:r>
            <w:r>
              <w:rPr>
                <w:noProof/>
                <w:webHidden/>
              </w:rPr>
              <w:tab/>
            </w:r>
            <w:r>
              <w:rPr>
                <w:noProof/>
                <w:webHidden/>
              </w:rPr>
              <w:fldChar w:fldCharType="begin"/>
            </w:r>
            <w:r>
              <w:rPr>
                <w:noProof/>
                <w:webHidden/>
              </w:rPr>
              <w:instrText xml:space="preserve"> PAGEREF _Toc485047207 \h </w:instrText>
            </w:r>
            <w:r>
              <w:rPr>
                <w:noProof/>
                <w:webHidden/>
              </w:rPr>
            </w:r>
            <w:r>
              <w:rPr>
                <w:noProof/>
                <w:webHidden/>
              </w:rPr>
              <w:fldChar w:fldCharType="separate"/>
            </w:r>
            <w:r w:rsidR="006B111B">
              <w:rPr>
                <w:noProof/>
                <w:webHidden/>
              </w:rPr>
              <w:t>30</w:t>
            </w:r>
            <w:r>
              <w:rPr>
                <w:noProof/>
                <w:webHidden/>
              </w:rPr>
              <w:fldChar w:fldCharType="end"/>
            </w:r>
          </w:hyperlink>
        </w:p>
        <w:p w14:paraId="23B6EB7E" w14:textId="6B9AA882" w:rsidR="006E2F9A" w:rsidRDefault="006E2F9A">
          <w:pPr>
            <w:pStyle w:val="Inhopg3"/>
            <w:tabs>
              <w:tab w:val="right" w:leader="dot" w:pos="10070"/>
            </w:tabs>
            <w:rPr>
              <w:rFonts w:eastAsiaTheme="minorEastAsia"/>
              <w:noProof/>
            </w:rPr>
          </w:pPr>
          <w:hyperlink w:anchor="_Toc485047208" w:history="1">
            <w:r w:rsidRPr="00CA610E">
              <w:rPr>
                <w:rStyle w:val="Hyperlink"/>
                <w:noProof/>
              </w:rPr>
              <w:t>Reference</w:t>
            </w:r>
            <w:r>
              <w:rPr>
                <w:noProof/>
                <w:webHidden/>
              </w:rPr>
              <w:tab/>
            </w:r>
            <w:r>
              <w:rPr>
                <w:noProof/>
                <w:webHidden/>
              </w:rPr>
              <w:fldChar w:fldCharType="begin"/>
            </w:r>
            <w:r>
              <w:rPr>
                <w:noProof/>
                <w:webHidden/>
              </w:rPr>
              <w:instrText xml:space="preserve"> PAGEREF _Toc485047208 \h </w:instrText>
            </w:r>
            <w:r>
              <w:rPr>
                <w:noProof/>
                <w:webHidden/>
              </w:rPr>
            </w:r>
            <w:r>
              <w:rPr>
                <w:noProof/>
                <w:webHidden/>
              </w:rPr>
              <w:fldChar w:fldCharType="separate"/>
            </w:r>
            <w:r w:rsidR="006B111B">
              <w:rPr>
                <w:noProof/>
                <w:webHidden/>
              </w:rPr>
              <w:t>30</w:t>
            </w:r>
            <w:r>
              <w:rPr>
                <w:noProof/>
                <w:webHidden/>
              </w:rPr>
              <w:fldChar w:fldCharType="end"/>
            </w:r>
          </w:hyperlink>
        </w:p>
        <w:p w14:paraId="3B7506C2" w14:textId="4B0F1FCB" w:rsidR="006E2F9A" w:rsidRDefault="006E2F9A">
          <w:pPr>
            <w:pStyle w:val="Inhopg3"/>
            <w:tabs>
              <w:tab w:val="right" w:leader="dot" w:pos="10070"/>
            </w:tabs>
            <w:rPr>
              <w:rFonts w:eastAsiaTheme="minorEastAsia"/>
              <w:noProof/>
            </w:rPr>
          </w:pPr>
          <w:hyperlink w:anchor="_Toc485047209" w:history="1">
            <w:r w:rsidRPr="00CA610E">
              <w:rPr>
                <w:rStyle w:val="Hyperlink"/>
                <w:noProof/>
              </w:rPr>
              <w:t>Converter</w:t>
            </w:r>
            <w:r>
              <w:rPr>
                <w:noProof/>
                <w:webHidden/>
              </w:rPr>
              <w:tab/>
            </w:r>
            <w:r>
              <w:rPr>
                <w:noProof/>
                <w:webHidden/>
              </w:rPr>
              <w:fldChar w:fldCharType="begin"/>
            </w:r>
            <w:r>
              <w:rPr>
                <w:noProof/>
                <w:webHidden/>
              </w:rPr>
              <w:instrText xml:space="preserve"> PAGEREF _Toc485047209 \h </w:instrText>
            </w:r>
            <w:r>
              <w:rPr>
                <w:noProof/>
                <w:webHidden/>
              </w:rPr>
            </w:r>
            <w:r>
              <w:rPr>
                <w:noProof/>
                <w:webHidden/>
              </w:rPr>
              <w:fldChar w:fldCharType="separate"/>
            </w:r>
            <w:r w:rsidR="006B111B">
              <w:rPr>
                <w:noProof/>
                <w:webHidden/>
              </w:rPr>
              <w:t>31</w:t>
            </w:r>
            <w:r>
              <w:rPr>
                <w:noProof/>
                <w:webHidden/>
              </w:rPr>
              <w:fldChar w:fldCharType="end"/>
            </w:r>
          </w:hyperlink>
        </w:p>
        <w:p w14:paraId="13910CFB" w14:textId="205D0E59" w:rsidR="006E2F9A" w:rsidRDefault="006E2F9A">
          <w:pPr>
            <w:pStyle w:val="Inhopg3"/>
            <w:tabs>
              <w:tab w:val="right" w:leader="dot" w:pos="10070"/>
            </w:tabs>
            <w:rPr>
              <w:rFonts w:eastAsiaTheme="minorEastAsia"/>
              <w:noProof/>
            </w:rPr>
          </w:pPr>
          <w:hyperlink w:anchor="_Toc485047210" w:history="1">
            <w:r w:rsidRPr="00CA610E">
              <w:rPr>
                <w:rStyle w:val="Hyperlink"/>
                <w:noProof/>
              </w:rPr>
              <w:t>Interface</w:t>
            </w:r>
            <w:r>
              <w:rPr>
                <w:noProof/>
                <w:webHidden/>
              </w:rPr>
              <w:tab/>
            </w:r>
            <w:r>
              <w:rPr>
                <w:noProof/>
                <w:webHidden/>
              </w:rPr>
              <w:fldChar w:fldCharType="begin"/>
            </w:r>
            <w:r>
              <w:rPr>
                <w:noProof/>
                <w:webHidden/>
              </w:rPr>
              <w:instrText xml:space="preserve"> PAGEREF _Toc485047210 \h </w:instrText>
            </w:r>
            <w:r>
              <w:rPr>
                <w:noProof/>
                <w:webHidden/>
              </w:rPr>
            </w:r>
            <w:r>
              <w:rPr>
                <w:noProof/>
                <w:webHidden/>
              </w:rPr>
              <w:fldChar w:fldCharType="separate"/>
            </w:r>
            <w:r w:rsidR="006B111B">
              <w:rPr>
                <w:noProof/>
                <w:webHidden/>
              </w:rPr>
              <w:t>31</w:t>
            </w:r>
            <w:r>
              <w:rPr>
                <w:noProof/>
                <w:webHidden/>
              </w:rPr>
              <w:fldChar w:fldCharType="end"/>
            </w:r>
          </w:hyperlink>
        </w:p>
        <w:p w14:paraId="3EABBE1E" w14:textId="60402FA7" w:rsidR="006E2F9A" w:rsidRDefault="006E2F9A">
          <w:pPr>
            <w:pStyle w:val="Inhopg3"/>
            <w:tabs>
              <w:tab w:val="right" w:leader="dot" w:pos="10070"/>
            </w:tabs>
            <w:rPr>
              <w:rFonts w:eastAsiaTheme="minorEastAsia"/>
              <w:noProof/>
            </w:rPr>
          </w:pPr>
          <w:hyperlink w:anchor="_Toc485047211" w:history="1">
            <w:r w:rsidRPr="00CA610E">
              <w:rPr>
                <w:rStyle w:val="Hyperlink"/>
                <w:noProof/>
              </w:rPr>
              <w:t>Edge</w:t>
            </w:r>
            <w:r>
              <w:rPr>
                <w:noProof/>
                <w:webHidden/>
              </w:rPr>
              <w:tab/>
            </w:r>
            <w:r>
              <w:rPr>
                <w:noProof/>
                <w:webHidden/>
              </w:rPr>
              <w:fldChar w:fldCharType="begin"/>
            </w:r>
            <w:r>
              <w:rPr>
                <w:noProof/>
                <w:webHidden/>
              </w:rPr>
              <w:instrText xml:space="preserve"> PAGEREF _Toc485047211 \h </w:instrText>
            </w:r>
            <w:r>
              <w:rPr>
                <w:noProof/>
                <w:webHidden/>
              </w:rPr>
            </w:r>
            <w:r>
              <w:rPr>
                <w:noProof/>
                <w:webHidden/>
              </w:rPr>
              <w:fldChar w:fldCharType="separate"/>
            </w:r>
            <w:r w:rsidR="006B111B">
              <w:rPr>
                <w:noProof/>
                <w:webHidden/>
              </w:rPr>
              <w:t>31</w:t>
            </w:r>
            <w:r>
              <w:rPr>
                <w:noProof/>
                <w:webHidden/>
              </w:rPr>
              <w:fldChar w:fldCharType="end"/>
            </w:r>
          </w:hyperlink>
        </w:p>
        <w:p w14:paraId="5DA962EF" w14:textId="201D52AA" w:rsidR="006E2F9A" w:rsidRDefault="006E2F9A">
          <w:pPr>
            <w:pStyle w:val="Inhopg3"/>
            <w:tabs>
              <w:tab w:val="right" w:leader="dot" w:pos="10070"/>
            </w:tabs>
            <w:rPr>
              <w:rFonts w:eastAsiaTheme="minorEastAsia"/>
              <w:noProof/>
            </w:rPr>
          </w:pPr>
          <w:hyperlink w:anchor="_Toc485047212" w:history="1">
            <w:r w:rsidRPr="00CA610E">
              <w:rPr>
                <w:rStyle w:val="Hyperlink"/>
                <w:noProof/>
              </w:rPr>
              <w:t>Flow Edge</w:t>
            </w:r>
            <w:r>
              <w:rPr>
                <w:noProof/>
                <w:webHidden/>
              </w:rPr>
              <w:tab/>
            </w:r>
            <w:r>
              <w:rPr>
                <w:noProof/>
                <w:webHidden/>
              </w:rPr>
              <w:fldChar w:fldCharType="begin"/>
            </w:r>
            <w:r>
              <w:rPr>
                <w:noProof/>
                <w:webHidden/>
              </w:rPr>
              <w:instrText xml:space="preserve"> PAGEREF _Toc485047212 \h </w:instrText>
            </w:r>
            <w:r>
              <w:rPr>
                <w:noProof/>
                <w:webHidden/>
              </w:rPr>
            </w:r>
            <w:r>
              <w:rPr>
                <w:noProof/>
                <w:webHidden/>
              </w:rPr>
              <w:fldChar w:fldCharType="separate"/>
            </w:r>
            <w:r w:rsidR="006B111B">
              <w:rPr>
                <w:noProof/>
                <w:webHidden/>
              </w:rPr>
              <w:t>31</w:t>
            </w:r>
            <w:r>
              <w:rPr>
                <w:noProof/>
                <w:webHidden/>
              </w:rPr>
              <w:fldChar w:fldCharType="end"/>
            </w:r>
          </w:hyperlink>
        </w:p>
        <w:p w14:paraId="46454317" w14:textId="2F621140" w:rsidR="006E2F9A" w:rsidRDefault="006E2F9A">
          <w:pPr>
            <w:pStyle w:val="Inhopg3"/>
            <w:tabs>
              <w:tab w:val="right" w:leader="dot" w:pos="10070"/>
            </w:tabs>
            <w:rPr>
              <w:rFonts w:eastAsiaTheme="minorEastAsia"/>
              <w:noProof/>
            </w:rPr>
          </w:pPr>
          <w:hyperlink w:anchor="_Toc485047213" w:history="1">
            <w:r w:rsidRPr="00CA610E">
              <w:rPr>
                <w:rStyle w:val="Hyperlink"/>
                <w:noProof/>
              </w:rPr>
              <w:t>State Edge</w:t>
            </w:r>
            <w:r>
              <w:rPr>
                <w:noProof/>
                <w:webHidden/>
              </w:rPr>
              <w:tab/>
            </w:r>
            <w:r>
              <w:rPr>
                <w:noProof/>
                <w:webHidden/>
              </w:rPr>
              <w:fldChar w:fldCharType="begin"/>
            </w:r>
            <w:r>
              <w:rPr>
                <w:noProof/>
                <w:webHidden/>
              </w:rPr>
              <w:instrText xml:space="preserve"> PAGEREF _Toc485047213 \h </w:instrText>
            </w:r>
            <w:r>
              <w:rPr>
                <w:noProof/>
                <w:webHidden/>
              </w:rPr>
            </w:r>
            <w:r>
              <w:rPr>
                <w:noProof/>
                <w:webHidden/>
              </w:rPr>
              <w:fldChar w:fldCharType="separate"/>
            </w:r>
            <w:r w:rsidR="006B111B">
              <w:rPr>
                <w:noProof/>
                <w:webHidden/>
              </w:rPr>
              <w:t>32</w:t>
            </w:r>
            <w:r>
              <w:rPr>
                <w:noProof/>
                <w:webHidden/>
              </w:rPr>
              <w:fldChar w:fldCharType="end"/>
            </w:r>
          </w:hyperlink>
        </w:p>
        <w:p w14:paraId="6A2BA225" w14:textId="10C60751" w:rsidR="006E2F9A" w:rsidRDefault="006E2F9A">
          <w:pPr>
            <w:pStyle w:val="Inhopg2"/>
            <w:tabs>
              <w:tab w:val="right" w:leader="dot" w:pos="10070"/>
            </w:tabs>
            <w:rPr>
              <w:rFonts w:eastAsiaTheme="minorEastAsia"/>
              <w:noProof/>
            </w:rPr>
          </w:pPr>
          <w:hyperlink w:anchor="_Toc485047214" w:history="1">
            <w:r w:rsidRPr="00CA610E">
              <w:rPr>
                <w:rStyle w:val="Hyperlink"/>
                <w:noProof/>
              </w:rPr>
              <w:t>III Micro-Machinations Grammar</w:t>
            </w:r>
            <w:r>
              <w:rPr>
                <w:noProof/>
                <w:webHidden/>
              </w:rPr>
              <w:tab/>
            </w:r>
            <w:r>
              <w:rPr>
                <w:noProof/>
                <w:webHidden/>
              </w:rPr>
              <w:fldChar w:fldCharType="begin"/>
            </w:r>
            <w:r>
              <w:rPr>
                <w:noProof/>
                <w:webHidden/>
              </w:rPr>
              <w:instrText xml:space="preserve"> PAGEREF _Toc485047214 \h </w:instrText>
            </w:r>
            <w:r>
              <w:rPr>
                <w:noProof/>
                <w:webHidden/>
              </w:rPr>
            </w:r>
            <w:r>
              <w:rPr>
                <w:noProof/>
                <w:webHidden/>
              </w:rPr>
              <w:fldChar w:fldCharType="separate"/>
            </w:r>
            <w:r w:rsidR="006B111B">
              <w:rPr>
                <w:noProof/>
                <w:webHidden/>
              </w:rPr>
              <w:t>33</w:t>
            </w:r>
            <w:r>
              <w:rPr>
                <w:noProof/>
                <w:webHidden/>
              </w:rPr>
              <w:fldChar w:fldCharType="end"/>
            </w:r>
          </w:hyperlink>
        </w:p>
        <w:p w14:paraId="26F848A6" w14:textId="3915DE4F" w:rsidR="006E2F9A" w:rsidRDefault="006E2F9A">
          <w:pPr>
            <w:pStyle w:val="Inhopg2"/>
            <w:tabs>
              <w:tab w:val="right" w:leader="dot" w:pos="10070"/>
            </w:tabs>
            <w:rPr>
              <w:rFonts w:eastAsiaTheme="minorEastAsia"/>
              <w:noProof/>
            </w:rPr>
          </w:pPr>
          <w:hyperlink w:anchor="_Toc485047215" w:history="1">
            <w:r w:rsidRPr="00CA610E">
              <w:rPr>
                <w:rStyle w:val="Hyperlink"/>
                <w:noProof/>
              </w:rPr>
              <w:t>IV Exported Micro-Machinations Diagram</w:t>
            </w:r>
            <w:r>
              <w:rPr>
                <w:noProof/>
                <w:webHidden/>
              </w:rPr>
              <w:tab/>
            </w:r>
            <w:r>
              <w:rPr>
                <w:noProof/>
                <w:webHidden/>
              </w:rPr>
              <w:fldChar w:fldCharType="begin"/>
            </w:r>
            <w:r>
              <w:rPr>
                <w:noProof/>
                <w:webHidden/>
              </w:rPr>
              <w:instrText xml:space="preserve"> PAGEREF _Toc485047215 \h </w:instrText>
            </w:r>
            <w:r>
              <w:rPr>
                <w:noProof/>
                <w:webHidden/>
              </w:rPr>
            </w:r>
            <w:r>
              <w:rPr>
                <w:noProof/>
                <w:webHidden/>
              </w:rPr>
              <w:fldChar w:fldCharType="separate"/>
            </w:r>
            <w:r w:rsidR="006B111B">
              <w:rPr>
                <w:noProof/>
                <w:webHidden/>
              </w:rPr>
              <w:t>37</w:t>
            </w:r>
            <w:r>
              <w:rPr>
                <w:noProof/>
                <w:webHidden/>
              </w:rPr>
              <w:fldChar w:fldCharType="end"/>
            </w:r>
          </w:hyperlink>
        </w:p>
        <w:p w14:paraId="591918D3" w14:textId="39798872" w:rsidR="00A046EB" w:rsidRPr="00225FCE" w:rsidRDefault="00582799" w:rsidP="00A00C23">
          <w:r w:rsidRPr="00381EB8">
            <w:rPr>
              <w:b/>
              <w:bCs/>
            </w:rPr>
            <w:fldChar w:fldCharType="end"/>
          </w:r>
        </w:p>
      </w:sdtContent>
    </w:sdt>
    <w:p w14:paraId="32DA2B9F" w14:textId="77777777" w:rsidR="00225FCE" w:rsidRPr="00225FCE" w:rsidRDefault="00225FCE">
      <w:r>
        <w:lastRenderedPageBreak/>
        <w:br w:type="page"/>
      </w:r>
    </w:p>
    <w:p w14:paraId="76C84BD9" w14:textId="77777777" w:rsidR="00A046EB" w:rsidRPr="00381EB8" w:rsidRDefault="00A046EB" w:rsidP="00A046EB">
      <w:pPr>
        <w:pStyle w:val="Kop1"/>
      </w:pPr>
      <w:bookmarkStart w:id="10" w:name="_Toc485047153"/>
      <w:r w:rsidRPr="00381EB8">
        <w:lastRenderedPageBreak/>
        <w:t>Abstract</w:t>
      </w:r>
      <w:bookmarkEnd w:id="10"/>
    </w:p>
    <w:p w14:paraId="7D12C2E8" w14:textId="77777777" w:rsidR="00B712AB" w:rsidRPr="00381EB8" w:rsidRDefault="00B712AB" w:rsidP="00A046EB">
      <w:pPr>
        <w:pStyle w:val="Geenafstand"/>
        <w:rPr>
          <w:szCs w:val="24"/>
        </w:rPr>
      </w:pPr>
    </w:p>
    <w:p w14:paraId="53CC40E1" w14:textId="77777777" w:rsidR="00A046EB" w:rsidRDefault="00F47BEC" w:rsidP="00A046EB">
      <w:pPr>
        <w:pStyle w:val="Geenafstand"/>
        <w:rPr>
          <w:szCs w:val="24"/>
        </w:rPr>
      </w:pPr>
      <w:r>
        <w:rPr>
          <w:szCs w:val="24"/>
        </w:rPr>
        <w:t>Christian Stiehl, Game Development, Amsterdam University of Applied Sciences</w:t>
      </w:r>
    </w:p>
    <w:p w14:paraId="5DE1E8A7" w14:textId="77777777" w:rsidR="00F47BEC" w:rsidRDefault="00F47BEC" w:rsidP="00A046EB">
      <w:pPr>
        <w:pStyle w:val="Geenafstand"/>
        <w:rPr>
          <w:szCs w:val="24"/>
        </w:rPr>
      </w:pPr>
      <w:r>
        <w:rPr>
          <w:szCs w:val="24"/>
        </w:rPr>
        <w:t>Abstract of Bachelor’s Thesis, Submitted 13 June 2017:</w:t>
      </w:r>
    </w:p>
    <w:p w14:paraId="3EA7449B" w14:textId="77777777" w:rsidR="00F47BEC" w:rsidRDefault="00F47BEC" w:rsidP="00A046EB">
      <w:pPr>
        <w:pStyle w:val="Geenafstand"/>
        <w:rPr>
          <w:szCs w:val="24"/>
        </w:rPr>
      </w:pPr>
      <w:r>
        <w:rPr>
          <w:szCs w:val="24"/>
        </w:rPr>
        <w:t>LIVE Game Design for Money Maker Deluxe</w:t>
      </w:r>
    </w:p>
    <w:p w14:paraId="31FFC467" w14:textId="77777777" w:rsidR="00F47BEC" w:rsidRDefault="00F47BEC" w:rsidP="00A046EB">
      <w:pPr>
        <w:pStyle w:val="Geenafstand"/>
        <w:rPr>
          <w:szCs w:val="24"/>
        </w:rPr>
      </w:pPr>
    </w:p>
    <w:p w14:paraId="3C1E71F2" w14:textId="77777777" w:rsidR="00A046EB" w:rsidRDefault="00F47BEC" w:rsidP="005C1B43">
      <w:pPr>
        <w:pStyle w:val="Geenafstand"/>
        <w:keepNext/>
      </w:pPr>
      <w:r>
        <w:rPr>
          <w:szCs w:val="24"/>
        </w:rPr>
        <w:t xml:space="preserve">The aim of this thesis is to </w:t>
      </w:r>
      <w:r w:rsidR="005C1B43">
        <w:rPr>
          <w:szCs w:val="24"/>
        </w:rPr>
        <w:t>identify</w:t>
      </w:r>
      <w:r w:rsidR="00B65067">
        <w:rPr>
          <w:szCs w:val="24"/>
        </w:rPr>
        <w:t xml:space="preserve"> the requirements </w:t>
      </w:r>
      <w:r w:rsidR="005C1B43">
        <w:rPr>
          <w:szCs w:val="24"/>
        </w:rPr>
        <w:t>of a</w:t>
      </w:r>
      <w:r w:rsidR="00B65067">
        <w:rPr>
          <w:szCs w:val="24"/>
        </w:rPr>
        <w:t xml:space="preserve"> </w:t>
      </w:r>
      <w:r w:rsidR="00B65067" w:rsidRPr="00381EB8">
        <w:t>Live Intelligent Visual Environments</w:t>
      </w:r>
      <w:r w:rsidR="00B65067">
        <w:t xml:space="preserve"> (LIVE)</w:t>
      </w:r>
      <w:r w:rsidR="005C1B43">
        <w:t xml:space="preserve"> tool for game designers, to document the development of such a tool and to give recommendations for the future of the LIVE Game Design project at the Amsterdam University of Applied Sciences (AUAS). </w:t>
      </w:r>
    </w:p>
    <w:p w14:paraId="7706122C" w14:textId="77777777" w:rsidR="005C1B43" w:rsidRDefault="005C1B43" w:rsidP="005C1B43">
      <w:pPr>
        <w:pStyle w:val="Geenafstand"/>
        <w:keepNext/>
      </w:pPr>
    </w:p>
    <w:p w14:paraId="3EF42A34" w14:textId="77777777" w:rsidR="007D5F5C" w:rsidRDefault="005C1B43" w:rsidP="007D5F5C">
      <w:pPr>
        <w:pStyle w:val="Geenafstand"/>
        <w:keepNext/>
      </w:pPr>
      <w:r>
        <w:t xml:space="preserve">In the first part the topic and the associated companies are introduced. This research was </w:t>
      </w:r>
      <w:r w:rsidR="007D5F5C">
        <w:t>conducted</w:t>
      </w:r>
      <w:r>
        <w:t xml:space="preserve"> for the LIVE Game Design project at the AUAS as a pilot study at Firebrush Studios. </w:t>
      </w:r>
      <w:r w:rsidR="007D5F5C">
        <w:t xml:space="preserve">The research is </w:t>
      </w:r>
      <w:del w:id="11" w:author="Riemer van Rozen" w:date="2017-06-08T13:03:00Z">
        <w:r w:rsidR="007D5F5C" w:rsidDel="00201F74">
          <w:delText xml:space="preserve">heavily </w:delText>
        </w:r>
      </w:del>
      <w:r w:rsidR="007D5F5C">
        <w:t xml:space="preserve">based on the previous research conducted at Firebrush Studios by Tom Vaessen and numerous papers written about Micro-Machinations by Riemer van Rozen.  </w:t>
      </w:r>
    </w:p>
    <w:p w14:paraId="3803EF6C" w14:textId="77777777" w:rsidR="007D5F5C" w:rsidRDefault="007D5F5C" w:rsidP="007D5F5C">
      <w:pPr>
        <w:pStyle w:val="Geenafstand"/>
        <w:keepNext/>
      </w:pPr>
    </w:p>
    <w:p w14:paraId="0A04D69B" w14:textId="77777777" w:rsidR="00BB0D6B" w:rsidRDefault="007D5F5C" w:rsidP="007D5F5C">
      <w:pPr>
        <w:pStyle w:val="Geenafstand"/>
        <w:keepNext/>
      </w:pPr>
      <w:r>
        <w:t>The thesis then explains the research methods used. Because of the lack of comparable existing technology most of the development was iterative refinement, trying certain features in a certain way and evaluating if they meet the requirements by the target audience. Work was done in weekly devel</w:t>
      </w:r>
      <w:r w:rsidR="00BB0D6B">
        <w:t>opment cycles.</w:t>
      </w:r>
    </w:p>
    <w:p w14:paraId="76A9C003" w14:textId="77777777" w:rsidR="00BB0D6B" w:rsidRDefault="00BB0D6B" w:rsidP="007D5F5C">
      <w:pPr>
        <w:pStyle w:val="Geenafstand"/>
        <w:keepNext/>
      </w:pPr>
    </w:p>
    <w:p w14:paraId="69382CC5" w14:textId="15652D4B" w:rsidR="00BB0D6B" w:rsidRDefault="00BB0D6B" w:rsidP="007D5F5C">
      <w:pPr>
        <w:pStyle w:val="Geenafstand"/>
        <w:keepNext/>
      </w:pPr>
      <w:r>
        <w:t>The core of the thesis is the explanation of the requirements set for the tool and the in</w:t>
      </w:r>
      <w:ins w:id="12" w:author="Riemer van Rozen" w:date="2017-06-08T13:04:00Z">
        <w:r w:rsidR="00201F74">
          <w:t>-</w:t>
        </w:r>
      </w:ins>
      <w:del w:id="13" w:author="Riemer van Rozen" w:date="2017-06-08T13:04:00Z">
        <w:r w:rsidDel="00201F74">
          <w:delText xml:space="preserve"> </w:delText>
        </w:r>
      </w:del>
      <w:r>
        <w:t xml:space="preserve">depth documentation of the tool. There are two sets of requirements for the tool, usability for the target audience and compliance with the Micro-Machinations library for C#. </w:t>
      </w:r>
      <w:ins w:id="14" w:author="Riemer van Rozen" w:date="2017-06-08T13:05:00Z">
        <w:r w:rsidR="00201F74">
          <w:t>During the development of the tool, t</w:t>
        </w:r>
      </w:ins>
      <w:del w:id="15" w:author="Riemer van Rozen" w:date="2017-06-08T13:05:00Z">
        <w:r w:rsidDel="00201F74">
          <w:delText>T</w:delText>
        </w:r>
      </w:del>
      <w:r>
        <w:t xml:space="preserve">he library was </w:t>
      </w:r>
      <w:del w:id="16" w:author="Riemer van Rozen" w:date="2017-06-08T13:04:00Z">
        <w:r w:rsidDel="00201F74">
          <w:delText xml:space="preserve">ported </w:delText>
        </w:r>
      </w:del>
      <w:ins w:id="17" w:author="Riemer van Rozen" w:date="2017-06-08T13:04:00Z">
        <w:r w:rsidR="00201F74">
          <w:t>redesigned for use with visual tools</w:t>
        </w:r>
      </w:ins>
      <w:ins w:id="18" w:author="Riemer van Rozen" w:date="2017-06-08T13:05:00Z">
        <w:r w:rsidR="00201F74">
          <w:t xml:space="preserve"> by</w:t>
        </w:r>
      </w:ins>
      <w:ins w:id="19" w:author="Riemer van Rozen" w:date="2017-06-08T13:04:00Z">
        <w:r w:rsidR="00201F74">
          <w:t xml:space="preserve"> </w:t>
        </w:r>
      </w:ins>
      <w:del w:id="20" w:author="Riemer van Rozen" w:date="2017-06-08T13:04:00Z">
        <w:r w:rsidDel="00201F74">
          <w:delText xml:space="preserve">to C# </w:delText>
        </w:r>
      </w:del>
      <w:del w:id="21" w:author="Riemer van Rozen" w:date="2017-06-08T13:05:00Z">
        <w:r w:rsidDel="00201F74">
          <w:delText xml:space="preserve">during development of the tool, in cooperation with </w:delText>
        </w:r>
      </w:del>
      <w:r>
        <w:t>Riemer van Rozen</w:t>
      </w:r>
      <w:ins w:id="22" w:author="Riemer van Rozen" w:date="2017-06-08T13:05:00Z">
        <w:r w:rsidR="00201F74">
          <w:t>.</w:t>
        </w:r>
      </w:ins>
      <w:r>
        <w:t xml:space="preserve"> </w:t>
      </w:r>
      <w:ins w:id="23" w:author="Riemer van Rozen" w:date="2017-06-08T13:09:00Z">
        <w:r w:rsidR="000413B6">
          <w:t xml:space="preserve">In collaboration, </w:t>
        </w:r>
      </w:ins>
      <w:ins w:id="24" w:author="Riemer van Rozen" w:date="2017-06-08T13:07:00Z">
        <w:r w:rsidR="000413B6">
          <w:t>t</w:t>
        </w:r>
      </w:ins>
      <w:del w:id="25" w:author="Riemer van Rozen" w:date="2017-06-08T13:07:00Z">
        <w:r w:rsidDel="00DF5D9B">
          <w:delText>t</w:delText>
        </w:r>
      </w:del>
      <w:r>
        <w:t xml:space="preserve">he library and tool were tweaked to work together in optimal fashion. The tool itself underwent lots of design changes during development. The core design was </w:t>
      </w:r>
      <w:del w:id="26" w:author="Riemer van Rozen" w:date="2017-06-08T13:07:00Z">
        <w:r w:rsidDel="00BB002A">
          <w:delText xml:space="preserve">heavily </w:delText>
        </w:r>
      </w:del>
      <w:r>
        <w:t>based on the Machinations tool by Joris Dormans, this design was adapted</w:t>
      </w:r>
      <w:ins w:id="27" w:author="Riemer van Rozen" w:date="2017-06-08T13:08:00Z">
        <w:r w:rsidR="00BB002A">
          <w:t xml:space="preserve"> and extended</w:t>
        </w:r>
      </w:ins>
      <w:r>
        <w:t xml:space="preserve"> to allow for</w:t>
      </w:r>
      <w:ins w:id="28" w:author="Riemer van Rozen" w:date="2017-06-08T13:08:00Z">
        <w:r w:rsidR="00BB002A">
          <w:t xml:space="preserve"> </w:t>
        </w:r>
      </w:ins>
      <w:del w:id="29" w:author="Riemer van Rozen" w:date="2017-06-08T13:08:00Z">
        <w:r w:rsidDel="00BB002A">
          <w:delText xml:space="preserve"> new </w:delText>
        </w:r>
      </w:del>
      <w:r>
        <w:t xml:space="preserve">functionality introduced in Micro-Machinations. </w:t>
      </w:r>
    </w:p>
    <w:p w14:paraId="2B1A812C" w14:textId="77777777" w:rsidR="00BB0D6B" w:rsidRDefault="00BB0D6B" w:rsidP="007D5F5C">
      <w:pPr>
        <w:pStyle w:val="Geenafstand"/>
        <w:keepNext/>
      </w:pPr>
    </w:p>
    <w:p w14:paraId="32DA3546" w14:textId="77777777" w:rsidR="0077482A" w:rsidRDefault="00BB0D6B" w:rsidP="007D5F5C">
      <w:pPr>
        <w:pStyle w:val="Geenafstand"/>
        <w:keepNext/>
      </w:pPr>
      <w:r>
        <w:t xml:space="preserve">The thesis then showcases some of the usages of the tool by expressing the educational goals of the game Money Maker Deluxe by Firebrush Studios in Micro-Machination diagrams. These diagrams represent the game economy and can later be used to simulate </w:t>
      </w:r>
      <w:r w:rsidR="0077482A">
        <w:t xml:space="preserve">the game flow and predict certain outcomes. </w:t>
      </w:r>
    </w:p>
    <w:p w14:paraId="783A926C" w14:textId="77777777" w:rsidR="0077482A" w:rsidRDefault="0077482A" w:rsidP="007D5F5C">
      <w:pPr>
        <w:pStyle w:val="Geenafstand"/>
        <w:keepNext/>
      </w:pPr>
    </w:p>
    <w:p w14:paraId="7A102AD3" w14:textId="77777777" w:rsidR="00A046EB" w:rsidRPr="00BB0D6B" w:rsidRDefault="0077482A" w:rsidP="007D5F5C">
      <w:pPr>
        <w:pStyle w:val="Geenafstand"/>
        <w:keepNext/>
      </w:pPr>
      <w:r>
        <w:t>The thesis concludes with a recap of all sub questions and answers them with the information presented so far and evaluates the research and products as a whole. We conclude that the research was a success even though the tool was not fully completed.</w:t>
      </w:r>
      <w:r w:rsidR="00A046EB" w:rsidRPr="00381EB8">
        <w:rPr>
          <w:szCs w:val="24"/>
        </w:rPr>
        <w:br w:type="page"/>
      </w:r>
    </w:p>
    <w:p w14:paraId="5947C894" w14:textId="77777777" w:rsidR="00A046EB" w:rsidRPr="00381EB8" w:rsidRDefault="00A046EB" w:rsidP="00A046EB">
      <w:pPr>
        <w:pStyle w:val="Kop1"/>
      </w:pPr>
      <w:bookmarkStart w:id="30" w:name="_Toc485047154"/>
      <w:r w:rsidRPr="00381EB8">
        <w:lastRenderedPageBreak/>
        <w:t>Introduction</w:t>
      </w:r>
      <w:bookmarkEnd w:id="30"/>
    </w:p>
    <w:p w14:paraId="31E6AD35" w14:textId="77777777" w:rsidR="00A046EB" w:rsidRPr="00381EB8" w:rsidRDefault="00A046EB" w:rsidP="00A046EB">
      <w:pPr>
        <w:pStyle w:val="Geenafstand"/>
        <w:rPr>
          <w:sz w:val="36"/>
          <w:szCs w:val="36"/>
        </w:rPr>
      </w:pPr>
    </w:p>
    <w:p w14:paraId="798FA31E" w14:textId="77777777" w:rsidR="00A046EB" w:rsidRDefault="00A046EB" w:rsidP="00A046EB">
      <w:pPr>
        <w:pStyle w:val="Geenafstand"/>
      </w:pPr>
      <w:r>
        <w:t>This thesis is written to document the creation of a live game design tool and its uses for the game Money Maker Deluxe developed by Firebrush Studios. This tool will be used</w:t>
      </w:r>
      <w:r w:rsidR="00471FC3">
        <w:t xml:space="preserve"> by the LIVE Game Design research project</w:t>
      </w:r>
      <w:r>
        <w:t xml:space="preserve"> to help game designers change game mechanics at runtime </w:t>
      </w:r>
      <w:r w:rsidR="00246E3C">
        <w:t>and receive valuable feedback in real time</w:t>
      </w:r>
      <w:r>
        <w:t xml:space="preserve">. This instant feedback will help shorten the iteration cycle of game development. </w:t>
      </w:r>
    </w:p>
    <w:p w14:paraId="1671A013" w14:textId="77777777" w:rsidR="00471FC3" w:rsidRDefault="00471FC3" w:rsidP="00A046EB">
      <w:pPr>
        <w:pStyle w:val="Geenafstand"/>
      </w:pPr>
    </w:p>
    <w:p w14:paraId="2016BB37" w14:textId="77777777" w:rsidR="00471FC3" w:rsidRDefault="00471FC3" w:rsidP="00A046EB">
      <w:pPr>
        <w:pStyle w:val="Geenafstand"/>
      </w:pPr>
      <w:r>
        <w:t>This thesis is based on previous research at Firebrush Studios conducted fo</w:t>
      </w:r>
      <w:r w:rsidR="00C36290">
        <w:t>r the LIVE Game Design project by Tom Vaessen and</w:t>
      </w:r>
      <w:r w:rsidR="00D92B6F">
        <w:t xml:space="preserve"> uses</w:t>
      </w:r>
      <w:r w:rsidR="00C36290">
        <w:t xml:space="preserve"> Micro-Machinations, a visual programming language developed by Riemer van Rozen.</w:t>
      </w:r>
    </w:p>
    <w:p w14:paraId="2318FD4E" w14:textId="77777777" w:rsidR="00A046EB" w:rsidRDefault="00A046EB" w:rsidP="00A046EB">
      <w:pPr>
        <w:pStyle w:val="Geenafstand"/>
      </w:pPr>
    </w:p>
    <w:p w14:paraId="10BA6863" w14:textId="77777777" w:rsidR="00A046EB" w:rsidRDefault="00A046EB" w:rsidP="00A046EB">
      <w:pPr>
        <w:pStyle w:val="Geenafstand"/>
      </w:pPr>
      <w:r>
        <w:t>This thesis is divided into several chapters so it can be easily read and understood. Because of this structure some chapters will include information explained in earlier chapters. It is recommended to read the chapters in order.</w:t>
      </w:r>
    </w:p>
    <w:p w14:paraId="5A4369A4" w14:textId="77777777" w:rsidR="008E4290" w:rsidRDefault="008E4290" w:rsidP="00A046EB">
      <w:pPr>
        <w:pStyle w:val="Geenafstand"/>
      </w:pPr>
    </w:p>
    <w:p w14:paraId="6738A3F3" w14:textId="77777777" w:rsidR="004B2E13" w:rsidRDefault="004B2E13" w:rsidP="00A046EB">
      <w:pPr>
        <w:pStyle w:val="Geenafstand"/>
      </w:pPr>
      <w:r>
        <w:t>The products that would initially be delivered were a Live Game Design Tool based on Micro-Machinations and a prototype of the game Money Maker Deluxe made using the Tool.</w:t>
      </w:r>
    </w:p>
    <w:p w14:paraId="02F68649" w14:textId="552CF52D" w:rsidR="008E4290" w:rsidRDefault="004B2E13" w:rsidP="00A046EB">
      <w:pPr>
        <w:pStyle w:val="Geenafstand"/>
      </w:pPr>
      <w:r>
        <w:t>However</w:t>
      </w:r>
      <w:ins w:id="31" w:author="Riemer van Rozen" w:date="2017-06-08T13:10:00Z">
        <w:r w:rsidR="00FA1243">
          <w:t>,</w:t>
        </w:r>
      </w:ins>
      <w:r>
        <w:t xml:space="preserve"> to </w:t>
      </w:r>
      <w:r w:rsidR="008E4290">
        <w:t>ensure this project got completed the prototype was delineated. Because the back-end implementation of the Micro-Machinations Library took longer than expected</w:t>
      </w:r>
      <w:r>
        <w:t>,</w:t>
      </w:r>
      <w:r w:rsidR="008E4290">
        <w:t xml:space="preserve"> a full prototype was not feasible. Instead a series of diagrams </w:t>
      </w:r>
      <w:r>
        <w:t>simulating the educative goals of Money Maker Deluxe were created using the completed tool.</w:t>
      </w:r>
    </w:p>
    <w:p w14:paraId="468A4C4D" w14:textId="77777777" w:rsidR="00A046EB" w:rsidRDefault="00A046EB" w:rsidP="00A046EB">
      <w:pPr>
        <w:pStyle w:val="Geenafstand"/>
      </w:pPr>
    </w:p>
    <w:p w14:paraId="429DFF24" w14:textId="77777777" w:rsidR="00A046EB" w:rsidRDefault="00A046EB" w:rsidP="00A046EB">
      <w:pPr>
        <w:pStyle w:val="Geenafstand"/>
      </w:pPr>
      <w:r>
        <w:t>The first chapter explains the context of the project. This includes a brie</w:t>
      </w:r>
      <w:r w:rsidR="00C36290">
        <w:t xml:space="preserve">f history of Firebrush Studios and the game Money Maker Deluxe. Information about </w:t>
      </w:r>
      <w:r>
        <w:t>the LIV</w:t>
      </w:r>
      <w:r w:rsidR="00C36290">
        <w:t xml:space="preserve">E Game Design research project and the </w:t>
      </w:r>
      <w:r>
        <w:t>research definition including the problem definition, research question and</w:t>
      </w:r>
      <w:r w:rsidR="00F16AFF">
        <w:t xml:space="preserve"> the</w:t>
      </w:r>
      <w:r>
        <w:t xml:space="preserve"> products </w:t>
      </w:r>
      <w:r w:rsidR="00F16AFF">
        <w:t>that accompany this</w:t>
      </w:r>
      <w:r w:rsidR="00C36290">
        <w:t xml:space="preserve"> thesis</w:t>
      </w:r>
      <w:r>
        <w:t xml:space="preserve">. </w:t>
      </w:r>
    </w:p>
    <w:p w14:paraId="4251D867" w14:textId="77777777" w:rsidR="00A046EB" w:rsidRDefault="00A046EB" w:rsidP="00A046EB">
      <w:pPr>
        <w:pStyle w:val="Geenafstand"/>
      </w:pPr>
    </w:p>
    <w:p w14:paraId="58E7B677" w14:textId="77777777" w:rsidR="00A046EB" w:rsidRDefault="00A046EB" w:rsidP="00A046EB">
      <w:pPr>
        <w:pStyle w:val="Geenafstand"/>
      </w:pPr>
      <w:r>
        <w:t xml:space="preserve">The second chapter </w:t>
      </w:r>
      <w:r w:rsidR="00885C51">
        <w:t>explains what research methods were used during this project. It also summarizes the preliminary research done by the previous intern at Firebrush Studios.</w:t>
      </w:r>
    </w:p>
    <w:p w14:paraId="4C4FE545" w14:textId="77777777" w:rsidR="00A046EB" w:rsidRDefault="00A046EB" w:rsidP="00A046EB">
      <w:pPr>
        <w:pStyle w:val="Geenafstand"/>
      </w:pPr>
    </w:p>
    <w:p w14:paraId="301B7371" w14:textId="77777777" w:rsidR="00626F02" w:rsidRDefault="00A046EB" w:rsidP="00626F02">
      <w:pPr>
        <w:pStyle w:val="Geenafstand"/>
      </w:pPr>
      <w:r>
        <w:t xml:space="preserve">The third chapter </w:t>
      </w:r>
      <w:r w:rsidR="00626F02">
        <w:t>describes the requirements that had to be met when building the tool.</w:t>
      </w:r>
    </w:p>
    <w:p w14:paraId="282874B1" w14:textId="77777777" w:rsidR="00A046EB" w:rsidRDefault="00A046EB" w:rsidP="00A046EB">
      <w:pPr>
        <w:pStyle w:val="Geenafstand"/>
      </w:pPr>
    </w:p>
    <w:p w14:paraId="33117E72" w14:textId="77777777" w:rsidR="00626F02" w:rsidRDefault="00A046EB" w:rsidP="00626F02">
      <w:pPr>
        <w:pStyle w:val="Geenafstand"/>
      </w:pPr>
      <w:r>
        <w:t xml:space="preserve">The fourth chapter </w:t>
      </w:r>
      <w:r w:rsidR="00626F02">
        <w:t>puts the products that accompany this thesis in perspective and explains them. Included in this chapter is an overview of the tool and a rundown of the diagrams created using the tool.</w:t>
      </w:r>
    </w:p>
    <w:p w14:paraId="412CB494" w14:textId="77777777" w:rsidR="00A046EB" w:rsidRDefault="00A046EB" w:rsidP="00A046EB">
      <w:pPr>
        <w:pStyle w:val="Geenafstand"/>
      </w:pPr>
    </w:p>
    <w:p w14:paraId="6B187172" w14:textId="77777777" w:rsidR="00A046EB" w:rsidRDefault="00F16AFF" w:rsidP="00A046EB">
      <w:pPr>
        <w:pStyle w:val="Geenafstand"/>
      </w:pPr>
      <w:r>
        <w:t>The fifth</w:t>
      </w:r>
      <w:r w:rsidR="007B0D9B">
        <w:t xml:space="preserve"> chapter concludes the thesis by answering the primary research question using the information presented in the previous chapters. </w:t>
      </w:r>
    </w:p>
    <w:p w14:paraId="23C520E5" w14:textId="77777777" w:rsidR="00303659" w:rsidRDefault="00303659" w:rsidP="00A046EB">
      <w:pPr>
        <w:pStyle w:val="Geenafstand"/>
      </w:pPr>
    </w:p>
    <w:p w14:paraId="5C8BBC0B" w14:textId="77777777" w:rsidR="00303659" w:rsidRDefault="00303659" w:rsidP="00A046EB">
      <w:pPr>
        <w:pStyle w:val="Geenafstand"/>
      </w:pPr>
      <w:r>
        <w:t>At the end of this document you can find recommendations for the future of this project, sources and references, terms and definitions and some attachments.</w:t>
      </w:r>
    </w:p>
    <w:p w14:paraId="77B9DD71" w14:textId="77777777" w:rsidR="004B2E13" w:rsidRDefault="004B2E13" w:rsidP="00A046EB">
      <w:pPr>
        <w:pStyle w:val="Geenafstand"/>
      </w:pPr>
    </w:p>
    <w:p w14:paraId="30712406" w14:textId="77777777" w:rsidR="00A046EB" w:rsidRDefault="00A046EB" w:rsidP="00A046EB">
      <w:pPr>
        <w:pStyle w:val="Geenafstand"/>
        <w:rPr>
          <w:b/>
          <w:color w:val="4472C4" w:themeColor="accent1"/>
          <w:sz w:val="28"/>
          <w:szCs w:val="28"/>
        </w:rPr>
      </w:pPr>
      <w:r w:rsidRPr="00381EB8">
        <w:rPr>
          <w:b/>
          <w:color w:val="4472C4" w:themeColor="accent1"/>
          <w:sz w:val="28"/>
          <w:szCs w:val="28"/>
        </w:rPr>
        <w:lastRenderedPageBreak/>
        <w:t>Version History</w:t>
      </w:r>
    </w:p>
    <w:p w14:paraId="7F7FCA46" w14:textId="77777777" w:rsidR="000A6580" w:rsidRPr="00381EB8" w:rsidRDefault="000A6580" w:rsidP="00A046EB">
      <w:pPr>
        <w:pStyle w:val="Geenafstand"/>
        <w:rPr>
          <w:b/>
          <w:color w:val="4472C4" w:themeColor="accent1"/>
          <w:sz w:val="28"/>
          <w:szCs w:val="28"/>
        </w:rPr>
      </w:pPr>
    </w:p>
    <w:tbl>
      <w:tblPr>
        <w:tblStyle w:val="Tabelraster"/>
        <w:tblW w:w="0" w:type="auto"/>
        <w:tblLook w:val="04A0" w:firstRow="1" w:lastRow="0" w:firstColumn="1" w:lastColumn="0" w:noHBand="0" w:noVBand="1"/>
      </w:tblPr>
      <w:tblGrid>
        <w:gridCol w:w="1104"/>
        <w:gridCol w:w="1513"/>
        <w:gridCol w:w="1371"/>
        <w:gridCol w:w="6082"/>
      </w:tblGrid>
      <w:tr w:rsidR="00A046EB" w:rsidRPr="00381EB8" w14:paraId="62DEEFCC" w14:textId="77777777" w:rsidTr="00914A32">
        <w:tc>
          <w:tcPr>
            <w:tcW w:w="1104" w:type="dxa"/>
            <w:shd w:val="clear" w:color="auto" w:fill="4472C4" w:themeFill="accent1"/>
          </w:tcPr>
          <w:p w14:paraId="647FE64C" w14:textId="77777777" w:rsidR="00A046EB" w:rsidRPr="00381EB8" w:rsidRDefault="00A046EB" w:rsidP="00A046EB">
            <w:pPr>
              <w:pStyle w:val="Geenafstand"/>
              <w:rPr>
                <w:b/>
                <w:color w:val="FFFFFF" w:themeColor="background1"/>
                <w:sz w:val="28"/>
                <w:szCs w:val="28"/>
              </w:rPr>
            </w:pPr>
            <w:r w:rsidRPr="00381EB8">
              <w:rPr>
                <w:b/>
                <w:color w:val="FFFFFF" w:themeColor="background1"/>
                <w:sz w:val="28"/>
                <w:szCs w:val="28"/>
              </w:rPr>
              <w:t>Version</w:t>
            </w:r>
          </w:p>
        </w:tc>
        <w:tc>
          <w:tcPr>
            <w:tcW w:w="1526" w:type="dxa"/>
            <w:shd w:val="clear" w:color="auto" w:fill="4472C4" w:themeFill="accent1"/>
          </w:tcPr>
          <w:p w14:paraId="19B2F004" w14:textId="77777777" w:rsidR="00A046EB" w:rsidRPr="00381EB8" w:rsidRDefault="00A046EB" w:rsidP="00A046EB">
            <w:pPr>
              <w:pStyle w:val="Geenafstand"/>
              <w:rPr>
                <w:b/>
                <w:color w:val="FFFFFF" w:themeColor="background1"/>
                <w:sz w:val="28"/>
                <w:szCs w:val="28"/>
              </w:rPr>
            </w:pPr>
            <w:r w:rsidRPr="00381EB8">
              <w:rPr>
                <w:b/>
                <w:color w:val="FFFFFF" w:themeColor="background1"/>
                <w:sz w:val="28"/>
                <w:szCs w:val="28"/>
              </w:rPr>
              <w:t>Date</w:t>
            </w:r>
          </w:p>
        </w:tc>
        <w:tc>
          <w:tcPr>
            <w:tcW w:w="1280" w:type="dxa"/>
            <w:shd w:val="clear" w:color="auto" w:fill="4472C4" w:themeFill="accent1"/>
          </w:tcPr>
          <w:p w14:paraId="00AE8D58" w14:textId="77777777" w:rsidR="00A046EB" w:rsidRPr="00381EB8" w:rsidRDefault="00A046EB" w:rsidP="00A046EB">
            <w:pPr>
              <w:pStyle w:val="Geenafstand"/>
              <w:rPr>
                <w:b/>
                <w:color w:val="FFFFFF" w:themeColor="background1"/>
                <w:sz w:val="28"/>
                <w:szCs w:val="28"/>
              </w:rPr>
            </w:pPr>
            <w:r w:rsidRPr="00381EB8">
              <w:rPr>
                <w:b/>
                <w:color w:val="FFFFFF" w:themeColor="background1"/>
                <w:sz w:val="28"/>
                <w:szCs w:val="28"/>
              </w:rPr>
              <w:t>Status</w:t>
            </w:r>
          </w:p>
        </w:tc>
        <w:tc>
          <w:tcPr>
            <w:tcW w:w="6160" w:type="dxa"/>
            <w:shd w:val="clear" w:color="auto" w:fill="4472C4" w:themeFill="accent1"/>
          </w:tcPr>
          <w:p w14:paraId="43710BCF" w14:textId="77777777" w:rsidR="00A046EB" w:rsidRPr="00381EB8" w:rsidRDefault="00A046EB" w:rsidP="00A046EB">
            <w:pPr>
              <w:pStyle w:val="Geenafstand"/>
              <w:rPr>
                <w:b/>
                <w:color w:val="FFFFFF" w:themeColor="background1"/>
                <w:sz w:val="28"/>
                <w:szCs w:val="28"/>
              </w:rPr>
            </w:pPr>
            <w:r w:rsidRPr="00381EB8">
              <w:rPr>
                <w:b/>
                <w:color w:val="FFFFFF" w:themeColor="background1"/>
                <w:sz w:val="28"/>
                <w:szCs w:val="28"/>
              </w:rPr>
              <w:t>Changes</w:t>
            </w:r>
          </w:p>
        </w:tc>
      </w:tr>
      <w:tr w:rsidR="00A046EB" w:rsidRPr="00381EB8" w14:paraId="025D444A" w14:textId="77777777" w:rsidTr="00914A32">
        <w:tc>
          <w:tcPr>
            <w:tcW w:w="1104" w:type="dxa"/>
          </w:tcPr>
          <w:p w14:paraId="1DA2441F" w14:textId="77777777" w:rsidR="00A046EB" w:rsidRPr="00381EB8" w:rsidRDefault="00A046EB" w:rsidP="00A046EB">
            <w:pPr>
              <w:pStyle w:val="Geenafstand"/>
              <w:rPr>
                <w:szCs w:val="24"/>
              </w:rPr>
            </w:pPr>
            <w:r w:rsidRPr="00381EB8">
              <w:rPr>
                <w:szCs w:val="24"/>
              </w:rPr>
              <w:t>v0.1</w:t>
            </w:r>
          </w:p>
        </w:tc>
        <w:tc>
          <w:tcPr>
            <w:tcW w:w="1526" w:type="dxa"/>
          </w:tcPr>
          <w:p w14:paraId="751C1906" w14:textId="77777777" w:rsidR="00A046EB" w:rsidRPr="00381EB8" w:rsidRDefault="00A046EB" w:rsidP="00A046EB">
            <w:pPr>
              <w:pStyle w:val="Geenafstand"/>
              <w:rPr>
                <w:szCs w:val="24"/>
              </w:rPr>
            </w:pPr>
            <w:r w:rsidRPr="00381EB8">
              <w:rPr>
                <w:szCs w:val="24"/>
              </w:rPr>
              <w:t>06-03-2017</w:t>
            </w:r>
          </w:p>
        </w:tc>
        <w:tc>
          <w:tcPr>
            <w:tcW w:w="1280" w:type="dxa"/>
          </w:tcPr>
          <w:p w14:paraId="51F8EB1F" w14:textId="77777777" w:rsidR="00A046EB" w:rsidRPr="00381EB8" w:rsidRDefault="00A046EB" w:rsidP="00A046EB">
            <w:pPr>
              <w:pStyle w:val="Geenafstand"/>
              <w:rPr>
                <w:szCs w:val="24"/>
              </w:rPr>
            </w:pPr>
            <w:r w:rsidRPr="00381EB8">
              <w:rPr>
                <w:szCs w:val="24"/>
              </w:rPr>
              <w:t>Template</w:t>
            </w:r>
          </w:p>
        </w:tc>
        <w:tc>
          <w:tcPr>
            <w:tcW w:w="6160" w:type="dxa"/>
          </w:tcPr>
          <w:p w14:paraId="5560EC7C" w14:textId="77777777" w:rsidR="00A046EB" w:rsidRPr="00381EB8" w:rsidRDefault="00A046EB" w:rsidP="00A046EB">
            <w:pPr>
              <w:pStyle w:val="Geenafstand"/>
              <w:keepNext/>
              <w:rPr>
                <w:szCs w:val="24"/>
              </w:rPr>
            </w:pPr>
            <w:r w:rsidRPr="00381EB8">
              <w:rPr>
                <w:szCs w:val="24"/>
              </w:rPr>
              <w:t>Added front page, foreword, table of contents. Set up first chapter including research question and problem definition.</w:t>
            </w:r>
          </w:p>
        </w:tc>
      </w:tr>
      <w:tr w:rsidR="00A046EB" w:rsidRPr="00381EB8" w14:paraId="6046B29D" w14:textId="77777777" w:rsidTr="00914A32">
        <w:tc>
          <w:tcPr>
            <w:tcW w:w="1104" w:type="dxa"/>
          </w:tcPr>
          <w:p w14:paraId="4F118C4B" w14:textId="77777777" w:rsidR="00A046EB" w:rsidRPr="00381EB8" w:rsidRDefault="00A046EB" w:rsidP="00A046EB">
            <w:pPr>
              <w:pStyle w:val="Geenafstand"/>
              <w:rPr>
                <w:szCs w:val="24"/>
              </w:rPr>
            </w:pPr>
            <w:r>
              <w:rPr>
                <w:szCs w:val="24"/>
              </w:rPr>
              <w:t>v0.2</w:t>
            </w:r>
          </w:p>
        </w:tc>
        <w:tc>
          <w:tcPr>
            <w:tcW w:w="1526" w:type="dxa"/>
          </w:tcPr>
          <w:p w14:paraId="6F40090A" w14:textId="77777777" w:rsidR="00A046EB" w:rsidRPr="00381EB8" w:rsidRDefault="00A046EB" w:rsidP="00A046EB">
            <w:pPr>
              <w:pStyle w:val="Geenafstand"/>
              <w:rPr>
                <w:szCs w:val="24"/>
              </w:rPr>
            </w:pPr>
            <w:r>
              <w:rPr>
                <w:szCs w:val="24"/>
              </w:rPr>
              <w:t>13-03-2017</w:t>
            </w:r>
          </w:p>
        </w:tc>
        <w:tc>
          <w:tcPr>
            <w:tcW w:w="1280" w:type="dxa"/>
          </w:tcPr>
          <w:p w14:paraId="06A7B5C7" w14:textId="77777777" w:rsidR="00A046EB" w:rsidRPr="00381EB8" w:rsidRDefault="00A046EB" w:rsidP="00A046EB">
            <w:pPr>
              <w:pStyle w:val="Geenafstand"/>
              <w:rPr>
                <w:szCs w:val="24"/>
              </w:rPr>
            </w:pPr>
            <w:r>
              <w:rPr>
                <w:szCs w:val="24"/>
              </w:rPr>
              <w:t>Template</w:t>
            </w:r>
          </w:p>
        </w:tc>
        <w:tc>
          <w:tcPr>
            <w:tcW w:w="6160" w:type="dxa"/>
          </w:tcPr>
          <w:p w14:paraId="6AF5518E" w14:textId="77777777" w:rsidR="00A046EB" w:rsidRPr="00381EB8" w:rsidRDefault="00A046EB" w:rsidP="00A046EB">
            <w:pPr>
              <w:pStyle w:val="Geenafstand"/>
              <w:keepNext/>
              <w:rPr>
                <w:szCs w:val="24"/>
              </w:rPr>
            </w:pPr>
            <w:r>
              <w:rPr>
                <w:szCs w:val="24"/>
              </w:rPr>
              <w:t>Added more information about Money Maker and LIVE Game Design to the first chapter. Ready for peer review meeting.</w:t>
            </w:r>
          </w:p>
        </w:tc>
      </w:tr>
      <w:tr w:rsidR="00A046EB" w:rsidRPr="00381EB8" w14:paraId="7090A668" w14:textId="77777777" w:rsidTr="00914A32">
        <w:tc>
          <w:tcPr>
            <w:tcW w:w="1104" w:type="dxa"/>
          </w:tcPr>
          <w:p w14:paraId="133F1EF5" w14:textId="77777777" w:rsidR="00A046EB" w:rsidRDefault="00A046EB" w:rsidP="00A046EB">
            <w:pPr>
              <w:pStyle w:val="Geenafstand"/>
              <w:rPr>
                <w:szCs w:val="24"/>
              </w:rPr>
            </w:pPr>
            <w:r>
              <w:rPr>
                <w:szCs w:val="24"/>
              </w:rPr>
              <w:t>v0.3</w:t>
            </w:r>
          </w:p>
        </w:tc>
        <w:tc>
          <w:tcPr>
            <w:tcW w:w="1526" w:type="dxa"/>
          </w:tcPr>
          <w:p w14:paraId="77936262" w14:textId="77777777" w:rsidR="00A046EB" w:rsidRDefault="00A046EB" w:rsidP="00A046EB">
            <w:pPr>
              <w:pStyle w:val="Geenafstand"/>
              <w:rPr>
                <w:szCs w:val="24"/>
              </w:rPr>
            </w:pPr>
            <w:r>
              <w:rPr>
                <w:szCs w:val="24"/>
              </w:rPr>
              <w:t>20-03-2017</w:t>
            </w:r>
          </w:p>
        </w:tc>
        <w:tc>
          <w:tcPr>
            <w:tcW w:w="1280" w:type="dxa"/>
          </w:tcPr>
          <w:p w14:paraId="6C325172" w14:textId="77777777" w:rsidR="00A046EB" w:rsidRDefault="00A046EB" w:rsidP="00A046EB">
            <w:pPr>
              <w:pStyle w:val="Geenafstand"/>
              <w:rPr>
                <w:szCs w:val="24"/>
              </w:rPr>
            </w:pPr>
            <w:r>
              <w:rPr>
                <w:szCs w:val="24"/>
              </w:rPr>
              <w:t>Template</w:t>
            </w:r>
          </w:p>
        </w:tc>
        <w:tc>
          <w:tcPr>
            <w:tcW w:w="6160" w:type="dxa"/>
          </w:tcPr>
          <w:p w14:paraId="616B6864" w14:textId="77777777" w:rsidR="00A046EB" w:rsidRDefault="00A046EB" w:rsidP="00A046EB">
            <w:pPr>
              <w:pStyle w:val="Geenafstand"/>
              <w:keepNext/>
              <w:rPr>
                <w:szCs w:val="24"/>
              </w:rPr>
            </w:pPr>
            <w:r>
              <w:rPr>
                <w:szCs w:val="24"/>
              </w:rPr>
              <w:t>Added more content to the introduction and incorporated some feedback from the first peer review meeting.</w:t>
            </w:r>
          </w:p>
        </w:tc>
      </w:tr>
      <w:tr w:rsidR="00225FCE" w:rsidRPr="00381EB8" w14:paraId="3DD7206A" w14:textId="77777777" w:rsidTr="00914A32">
        <w:tc>
          <w:tcPr>
            <w:tcW w:w="1104" w:type="dxa"/>
          </w:tcPr>
          <w:p w14:paraId="784CDB10" w14:textId="77777777" w:rsidR="00225FCE" w:rsidRDefault="00225FCE" w:rsidP="00A046EB">
            <w:pPr>
              <w:pStyle w:val="Geenafstand"/>
              <w:rPr>
                <w:szCs w:val="24"/>
              </w:rPr>
            </w:pPr>
            <w:r>
              <w:rPr>
                <w:szCs w:val="24"/>
              </w:rPr>
              <w:t>v1.0</w:t>
            </w:r>
          </w:p>
        </w:tc>
        <w:tc>
          <w:tcPr>
            <w:tcW w:w="1526" w:type="dxa"/>
          </w:tcPr>
          <w:p w14:paraId="377CFB9C" w14:textId="77777777" w:rsidR="00225FCE" w:rsidRDefault="00225FCE" w:rsidP="00A046EB">
            <w:pPr>
              <w:pStyle w:val="Geenafstand"/>
              <w:rPr>
                <w:szCs w:val="24"/>
              </w:rPr>
            </w:pPr>
            <w:r>
              <w:rPr>
                <w:szCs w:val="24"/>
              </w:rPr>
              <w:t>27-03-2017</w:t>
            </w:r>
          </w:p>
        </w:tc>
        <w:tc>
          <w:tcPr>
            <w:tcW w:w="1280" w:type="dxa"/>
          </w:tcPr>
          <w:p w14:paraId="50CD60D2" w14:textId="77777777" w:rsidR="00225FCE" w:rsidRDefault="00225FCE" w:rsidP="00A046EB">
            <w:pPr>
              <w:pStyle w:val="Geenafstand"/>
              <w:rPr>
                <w:szCs w:val="24"/>
              </w:rPr>
            </w:pPr>
            <w:r>
              <w:rPr>
                <w:szCs w:val="24"/>
              </w:rPr>
              <w:t xml:space="preserve">Concept </w:t>
            </w:r>
          </w:p>
        </w:tc>
        <w:tc>
          <w:tcPr>
            <w:tcW w:w="6160" w:type="dxa"/>
          </w:tcPr>
          <w:p w14:paraId="72082743" w14:textId="77777777" w:rsidR="00225FCE" w:rsidRDefault="00225FCE" w:rsidP="00A046EB">
            <w:pPr>
              <w:pStyle w:val="Geenafstand"/>
              <w:keepNext/>
              <w:rPr>
                <w:szCs w:val="24"/>
              </w:rPr>
            </w:pPr>
            <w:r>
              <w:rPr>
                <w:szCs w:val="24"/>
              </w:rPr>
              <w:t>Added remaining chapters and started filling out all chapters with the progress made so far.</w:t>
            </w:r>
          </w:p>
        </w:tc>
      </w:tr>
      <w:tr w:rsidR="00957C61" w:rsidRPr="00381EB8" w14:paraId="201D4A66" w14:textId="77777777" w:rsidTr="00914A32">
        <w:tc>
          <w:tcPr>
            <w:tcW w:w="1104" w:type="dxa"/>
          </w:tcPr>
          <w:p w14:paraId="01034BB8" w14:textId="77777777" w:rsidR="00957C61" w:rsidRDefault="00957C61" w:rsidP="00A046EB">
            <w:pPr>
              <w:pStyle w:val="Geenafstand"/>
              <w:rPr>
                <w:szCs w:val="24"/>
              </w:rPr>
            </w:pPr>
            <w:r>
              <w:rPr>
                <w:szCs w:val="24"/>
              </w:rPr>
              <w:t>v1.1</w:t>
            </w:r>
          </w:p>
        </w:tc>
        <w:tc>
          <w:tcPr>
            <w:tcW w:w="1526" w:type="dxa"/>
          </w:tcPr>
          <w:p w14:paraId="767C70B6" w14:textId="77777777" w:rsidR="00957C61" w:rsidRDefault="00957C61" w:rsidP="00A046EB">
            <w:pPr>
              <w:pStyle w:val="Geenafstand"/>
              <w:rPr>
                <w:szCs w:val="24"/>
              </w:rPr>
            </w:pPr>
            <w:r>
              <w:rPr>
                <w:szCs w:val="24"/>
              </w:rPr>
              <w:t>03-04-2017</w:t>
            </w:r>
          </w:p>
        </w:tc>
        <w:tc>
          <w:tcPr>
            <w:tcW w:w="1280" w:type="dxa"/>
          </w:tcPr>
          <w:p w14:paraId="1EFCF007" w14:textId="77777777" w:rsidR="00957C61" w:rsidRDefault="00957C61" w:rsidP="00A046EB">
            <w:pPr>
              <w:pStyle w:val="Geenafstand"/>
              <w:rPr>
                <w:szCs w:val="24"/>
              </w:rPr>
            </w:pPr>
            <w:r>
              <w:rPr>
                <w:szCs w:val="24"/>
              </w:rPr>
              <w:t>Concept</w:t>
            </w:r>
          </w:p>
        </w:tc>
        <w:tc>
          <w:tcPr>
            <w:tcW w:w="6160" w:type="dxa"/>
          </w:tcPr>
          <w:p w14:paraId="68910FF0" w14:textId="77777777" w:rsidR="00957C61" w:rsidRDefault="00957C61" w:rsidP="00A046EB">
            <w:pPr>
              <w:pStyle w:val="Geenafstand"/>
              <w:keepNext/>
              <w:rPr>
                <w:szCs w:val="24"/>
              </w:rPr>
            </w:pPr>
            <w:r>
              <w:rPr>
                <w:szCs w:val="24"/>
              </w:rPr>
              <w:t>Filled out Research Methods, finished Context and added to Products.</w:t>
            </w:r>
          </w:p>
        </w:tc>
      </w:tr>
      <w:tr w:rsidR="00842A20" w:rsidRPr="00381EB8" w14:paraId="241F4A89" w14:textId="77777777" w:rsidTr="00914A32">
        <w:tc>
          <w:tcPr>
            <w:tcW w:w="1104" w:type="dxa"/>
          </w:tcPr>
          <w:p w14:paraId="1EBBE739" w14:textId="77777777" w:rsidR="00842A20" w:rsidRDefault="00842A20" w:rsidP="00A046EB">
            <w:pPr>
              <w:pStyle w:val="Geenafstand"/>
              <w:rPr>
                <w:szCs w:val="24"/>
              </w:rPr>
            </w:pPr>
            <w:r>
              <w:rPr>
                <w:szCs w:val="24"/>
              </w:rPr>
              <w:t>v1.2</w:t>
            </w:r>
          </w:p>
        </w:tc>
        <w:tc>
          <w:tcPr>
            <w:tcW w:w="1526" w:type="dxa"/>
          </w:tcPr>
          <w:p w14:paraId="29A24A14" w14:textId="77777777" w:rsidR="00842A20" w:rsidRDefault="00842A20" w:rsidP="00A046EB">
            <w:pPr>
              <w:pStyle w:val="Geenafstand"/>
              <w:rPr>
                <w:szCs w:val="24"/>
              </w:rPr>
            </w:pPr>
            <w:r>
              <w:rPr>
                <w:szCs w:val="24"/>
              </w:rPr>
              <w:t>10-04-2017</w:t>
            </w:r>
          </w:p>
        </w:tc>
        <w:tc>
          <w:tcPr>
            <w:tcW w:w="1280" w:type="dxa"/>
          </w:tcPr>
          <w:p w14:paraId="5200A8F9" w14:textId="77777777" w:rsidR="00842A20" w:rsidRDefault="00842A20" w:rsidP="00A046EB">
            <w:pPr>
              <w:pStyle w:val="Geenafstand"/>
              <w:rPr>
                <w:szCs w:val="24"/>
              </w:rPr>
            </w:pPr>
            <w:r>
              <w:rPr>
                <w:szCs w:val="24"/>
              </w:rPr>
              <w:t>Concept</w:t>
            </w:r>
          </w:p>
        </w:tc>
        <w:tc>
          <w:tcPr>
            <w:tcW w:w="6160" w:type="dxa"/>
          </w:tcPr>
          <w:p w14:paraId="7E5F2BC6" w14:textId="77777777" w:rsidR="00842A20" w:rsidRDefault="00842A20" w:rsidP="00A046EB">
            <w:pPr>
              <w:pStyle w:val="Geenafstand"/>
              <w:keepNext/>
              <w:rPr>
                <w:szCs w:val="24"/>
              </w:rPr>
            </w:pPr>
            <w:r>
              <w:rPr>
                <w:szCs w:val="24"/>
              </w:rPr>
              <w:t>Restructured chapter 4, fleshed out chapter 3.1. Added threats to validity</w:t>
            </w:r>
          </w:p>
        </w:tc>
      </w:tr>
      <w:tr w:rsidR="00914A32" w:rsidRPr="00381EB8" w14:paraId="400C3B99" w14:textId="77777777" w:rsidTr="00914A32">
        <w:tc>
          <w:tcPr>
            <w:tcW w:w="1104" w:type="dxa"/>
          </w:tcPr>
          <w:p w14:paraId="5F7B2A22" w14:textId="77777777" w:rsidR="00914A32" w:rsidRDefault="00914A32" w:rsidP="00A046EB">
            <w:pPr>
              <w:pStyle w:val="Geenafstand"/>
              <w:rPr>
                <w:szCs w:val="24"/>
              </w:rPr>
            </w:pPr>
            <w:r>
              <w:rPr>
                <w:szCs w:val="24"/>
              </w:rPr>
              <w:t>v2.0</w:t>
            </w:r>
          </w:p>
        </w:tc>
        <w:tc>
          <w:tcPr>
            <w:tcW w:w="1526" w:type="dxa"/>
          </w:tcPr>
          <w:p w14:paraId="130C3551" w14:textId="77777777" w:rsidR="00914A32" w:rsidRDefault="00914A32" w:rsidP="00A046EB">
            <w:pPr>
              <w:pStyle w:val="Geenafstand"/>
              <w:rPr>
                <w:szCs w:val="24"/>
              </w:rPr>
            </w:pPr>
            <w:r>
              <w:rPr>
                <w:szCs w:val="24"/>
              </w:rPr>
              <w:t>08-05-2017</w:t>
            </w:r>
          </w:p>
        </w:tc>
        <w:tc>
          <w:tcPr>
            <w:tcW w:w="1280" w:type="dxa"/>
          </w:tcPr>
          <w:p w14:paraId="56662B88" w14:textId="77777777" w:rsidR="00914A32" w:rsidRDefault="00914A32" w:rsidP="00A046EB">
            <w:pPr>
              <w:pStyle w:val="Geenafstand"/>
              <w:rPr>
                <w:szCs w:val="24"/>
              </w:rPr>
            </w:pPr>
            <w:r>
              <w:rPr>
                <w:szCs w:val="24"/>
              </w:rPr>
              <w:t>Final Concept</w:t>
            </w:r>
          </w:p>
        </w:tc>
        <w:tc>
          <w:tcPr>
            <w:tcW w:w="6160" w:type="dxa"/>
          </w:tcPr>
          <w:p w14:paraId="28A0E8B5" w14:textId="77777777" w:rsidR="00914A32" w:rsidRDefault="00914A32" w:rsidP="00A046EB">
            <w:pPr>
              <w:pStyle w:val="Geenafstand"/>
              <w:keepNext/>
              <w:rPr>
                <w:szCs w:val="24"/>
              </w:rPr>
            </w:pPr>
            <w:r>
              <w:rPr>
                <w:szCs w:val="24"/>
              </w:rPr>
              <w:t xml:space="preserve">Preparation for Go/No Go meeting in week 15. Explained </w:t>
            </w:r>
            <w:r w:rsidR="004B2E13">
              <w:rPr>
                <w:szCs w:val="24"/>
              </w:rPr>
              <w:t xml:space="preserve">the </w:t>
            </w:r>
            <w:r>
              <w:rPr>
                <w:szCs w:val="24"/>
              </w:rPr>
              <w:t>de</w:t>
            </w:r>
            <w:r w:rsidR="004B2E13">
              <w:rPr>
                <w:szCs w:val="24"/>
              </w:rPr>
              <w:t>lineation of the prototype in the introduction. Added first educative goal diagrams to Chapter 3. Started filling out chapter 4.</w:t>
            </w:r>
          </w:p>
        </w:tc>
      </w:tr>
      <w:tr w:rsidR="004B2E13" w:rsidRPr="00381EB8" w14:paraId="363B6636" w14:textId="77777777" w:rsidTr="00914A32">
        <w:tc>
          <w:tcPr>
            <w:tcW w:w="1104" w:type="dxa"/>
          </w:tcPr>
          <w:p w14:paraId="3057403D" w14:textId="77777777" w:rsidR="004B2E13" w:rsidRDefault="004B2E13" w:rsidP="00A046EB">
            <w:pPr>
              <w:pStyle w:val="Geenafstand"/>
              <w:rPr>
                <w:szCs w:val="24"/>
              </w:rPr>
            </w:pPr>
            <w:r>
              <w:rPr>
                <w:szCs w:val="24"/>
              </w:rPr>
              <w:t>v2.1</w:t>
            </w:r>
          </w:p>
        </w:tc>
        <w:tc>
          <w:tcPr>
            <w:tcW w:w="1526" w:type="dxa"/>
          </w:tcPr>
          <w:p w14:paraId="1E482DF8" w14:textId="77777777" w:rsidR="004B2E13" w:rsidRDefault="004B2E13" w:rsidP="00A046EB">
            <w:pPr>
              <w:pStyle w:val="Geenafstand"/>
              <w:rPr>
                <w:szCs w:val="24"/>
              </w:rPr>
            </w:pPr>
            <w:r>
              <w:rPr>
                <w:szCs w:val="24"/>
              </w:rPr>
              <w:t>11-05-2017</w:t>
            </w:r>
          </w:p>
        </w:tc>
        <w:tc>
          <w:tcPr>
            <w:tcW w:w="1280" w:type="dxa"/>
          </w:tcPr>
          <w:p w14:paraId="52183359" w14:textId="77777777" w:rsidR="004B2E13" w:rsidRDefault="004B2E13" w:rsidP="00A046EB">
            <w:pPr>
              <w:pStyle w:val="Geenafstand"/>
              <w:rPr>
                <w:szCs w:val="24"/>
              </w:rPr>
            </w:pPr>
            <w:r>
              <w:rPr>
                <w:szCs w:val="24"/>
              </w:rPr>
              <w:t>Final Concept Addendum</w:t>
            </w:r>
          </w:p>
        </w:tc>
        <w:tc>
          <w:tcPr>
            <w:tcW w:w="6160" w:type="dxa"/>
          </w:tcPr>
          <w:p w14:paraId="0576B647" w14:textId="77777777" w:rsidR="004B2E13" w:rsidRDefault="004B2E13" w:rsidP="00A046EB">
            <w:pPr>
              <w:pStyle w:val="Geenafstand"/>
              <w:keepNext/>
              <w:rPr>
                <w:szCs w:val="24"/>
              </w:rPr>
            </w:pPr>
            <w:r>
              <w:rPr>
                <w:szCs w:val="24"/>
              </w:rPr>
              <w:t>Last fixes for preliminary screening before the Go/No Go meeting.</w:t>
            </w:r>
            <w:r w:rsidR="0068176C">
              <w:rPr>
                <w:szCs w:val="24"/>
              </w:rPr>
              <w:t xml:space="preserve"> Switched chapter 3 and 4.</w:t>
            </w:r>
          </w:p>
        </w:tc>
      </w:tr>
      <w:tr w:rsidR="00060E09" w:rsidRPr="00381EB8" w14:paraId="1E21A9B1" w14:textId="77777777" w:rsidTr="00914A32">
        <w:tc>
          <w:tcPr>
            <w:tcW w:w="1104" w:type="dxa"/>
          </w:tcPr>
          <w:p w14:paraId="1FCCE3BC" w14:textId="77777777" w:rsidR="00060E09" w:rsidRDefault="00060E09" w:rsidP="00A046EB">
            <w:pPr>
              <w:pStyle w:val="Geenafstand"/>
              <w:rPr>
                <w:szCs w:val="24"/>
              </w:rPr>
            </w:pPr>
            <w:r>
              <w:rPr>
                <w:szCs w:val="24"/>
              </w:rPr>
              <w:t>v3.0</w:t>
            </w:r>
          </w:p>
        </w:tc>
        <w:tc>
          <w:tcPr>
            <w:tcW w:w="1526" w:type="dxa"/>
          </w:tcPr>
          <w:p w14:paraId="12496D08" w14:textId="77777777" w:rsidR="00060E09" w:rsidRDefault="00060E09" w:rsidP="00A046EB">
            <w:pPr>
              <w:pStyle w:val="Geenafstand"/>
              <w:rPr>
                <w:szCs w:val="24"/>
              </w:rPr>
            </w:pPr>
            <w:r>
              <w:rPr>
                <w:szCs w:val="24"/>
              </w:rPr>
              <w:t>06-06-2017</w:t>
            </w:r>
          </w:p>
        </w:tc>
        <w:tc>
          <w:tcPr>
            <w:tcW w:w="1280" w:type="dxa"/>
          </w:tcPr>
          <w:p w14:paraId="25E87532" w14:textId="77777777" w:rsidR="00060E09" w:rsidRDefault="00060E09" w:rsidP="00A046EB">
            <w:pPr>
              <w:pStyle w:val="Geenafstand"/>
              <w:rPr>
                <w:szCs w:val="24"/>
              </w:rPr>
            </w:pPr>
            <w:r>
              <w:rPr>
                <w:szCs w:val="24"/>
              </w:rPr>
              <w:t>Preparation Final Version</w:t>
            </w:r>
          </w:p>
        </w:tc>
        <w:tc>
          <w:tcPr>
            <w:tcW w:w="6160" w:type="dxa"/>
          </w:tcPr>
          <w:p w14:paraId="61E4B5DC" w14:textId="77777777" w:rsidR="00060E09" w:rsidRDefault="00060E09" w:rsidP="00A046EB">
            <w:pPr>
              <w:pStyle w:val="Geenafstand"/>
              <w:keepNext/>
              <w:rPr>
                <w:szCs w:val="24"/>
              </w:rPr>
            </w:pPr>
            <w:r>
              <w:rPr>
                <w:szCs w:val="24"/>
              </w:rPr>
              <w:t>Added conclusion, filled out chapter 3. Started working on the abstract. Need to revise chapter 4.2.</w:t>
            </w:r>
          </w:p>
        </w:tc>
      </w:tr>
      <w:tr w:rsidR="0077482A" w:rsidRPr="00381EB8" w14:paraId="37FE00E7" w14:textId="77777777" w:rsidTr="00914A32">
        <w:tc>
          <w:tcPr>
            <w:tcW w:w="1104" w:type="dxa"/>
          </w:tcPr>
          <w:p w14:paraId="0C77ACF1" w14:textId="77777777" w:rsidR="0077482A" w:rsidRDefault="0077482A" w:rsidP="00A046EB">
            <w:pPr>
              <w:pStyle w:val="Geenafstand"/>
              <w:rPr>
                <w:szCs w:val="24"/>
              </w:rPr>
            </w:pPr>
            <w:r>
              <w:rPr>
                <w:szCs w:val="24"/>
              </w:rPr>
              <w:t>v3.1</w:t>
            </w:r>
          </w:p>
        </w:tc>
        <w:tc>
          <w:tcPr>
            <w:tcW w:w="1526" w:type="dxa"/>
          </w:tcPr>
          <w:p w14:paraId="66325185" w14:textId="77777777" w:rsidR="0077482A" w:rsidRDefault="0077482A" w:rsidP="00A046EB">
            <w:pPr>
              <w:pStyle w:val="Geenafstand"/>
              <w:rPr>
                <w:szCs w:val="24"/>
              </w:rPr>
            </w:pPr>
            <w:r>
              <w:rPr>
                <w:szCs w:val="24"/>
              </w:rPr>
              <w:t>08-06-2017</w:t>
            </w:r>
          </w:p>
        </w:tc>
        <w:tc>
          <w:tcPr>
            <w:tcW w:w="1280" w:type="dxa"/>
          </w:tcPr>
          <w:p w14:paraId="336E4F75" w14:textId="77777777" w:rsidR="0077482A" w:rsidRDefault="0077482A" w:rsidP="00A046EB">
            <w:pPr>
              <w:pStyle w:val="Geenafstand"/>
              <w:rPr>
                <w:szCs w:val="24"/>
              </w:rPr>
            </w:pPr>
            <w:r>
              <w:rPr>
                <w:szCs w:val="24"/>
              </w:rPr>
              <w:t>Preparation Final Version</w:t>
            </w:r>
          </w:p>
        </w:tc>
        <w:tc>
          <w:tcPr>
            <w:tcW w:w="6160" w:type="dxa"/>
          </w:tcPr>
          <w:p w14:paraId="29EB03D0" w14:textId="77777777" w:rsidR="0077482A" w:rsidRDefault="00DF6877" w:rsidP="00A046EB">
            <w:pPr>
              <w:pStyle w:val="Geenafstand"/>
              <w:keepNext/>
              <w:rPr>
                <w:szCs w:val="24"/>
              </w:rPr>
            </w:pPr>
            <w:r>
              <w:rPr>
                <w:szCs w:val="24"/>
              </w:rPr>
              <w:t>Added abstract, revisions to 4.2 still needed. Preparing version for proofreading.</w:t>
            </w:r>
          </w:p>
        </w:tc>
      </w:tr>
      <w:tr w:rsidR="006E2F9A" w:rsidRPr="00381EB8" w14:paraId="053C3075" w14:textId="77777777" w:rsidTr="00914A32">
        <w:tc>
          <w:tcPr>
            <w:tcW w:w="1104" w:type="dxa"/>
          </w:tcPr>
          <w:p w14:paraId="584EAE0F" w14:textId="78C79AEA" w:rsidR="006E2F9A" w:rsidRDefault="006E2F9A" w:rsidP="00A046EB">
            <w:pPr>
              <w:pStyle w:val="Geenafstand"/>
              <w:rPr>
                <w:szCs w:val="24"/>
              </w:rPr>
            </w:pPr>
            <w:r>
              <w:rPr>
                <w:szCs w:val="24"/>
              </w:rPr>
              <w:t>v4.0</w:t>
            </w:r>
          </w:p>
        </w:tc>
        <w:tc>
          <w:tcPr>
            <w:tcW w:w="1526" w:type="dxa"/>
          </w:tcPr>
          <w:p w14:paraId="5D785847" w14:textId="068ABAB2" w:rsidR="006E2F9A" w:rsidRDefault="00A56240" w:rsidP="00A046EB">
            <w:pPr>
              <w:pStyle w:val="Geenafstand"/>
              <w:rPr>
                <w:szCs w:val="24"/>
              </w:rPr>
            </w:pPr>
            <w:r>
              <w:rPr>
                <w:szCs w:val="24"/>
              </w:rPr>
              <w:t>12-06-2017</w:t>
            </w:r>
          </w:p>
        </w:tc>
        <w:tc>
          <w:tcPr>
            <w:tcW w:w="1280" w:type="dxa"/>
          </w:tcPr>
          <w:p w14:paraId="6CDF8C08" w14:textId="110655B7" w:rsidR="006E2F9A" w:rsidRDefault="00A56240" w:rsidP="00A046EB">
            <w:pPr>
              <w:pStyle w:val="Geenafstand"/>
              <w:rPr>
                <w:szCs w:val="24"/>
              </w:rPr>
            </w:pPr>
            <w:r>
              <w:rPr>
                <w:szCs w:val="24"/>
              </w:rPr>
              <w:t>Final</w:t>
            </w:r>
          </w:p>
        </w:tc>
        <w:tc>
          <w:tcPr>
            <w:tcW w:w="6160" w:type="dxa"/>
          </w:tcPr>
          <w:p w14:paraId="570C12DB" w14:textId="4095D76A" w:rsidR="006E2F9A" w:rsidRDefault="00A56240" w:rsidP="00A046EB">
            <w:pPr>
              <w:pStyle w:val="Geenafstand"/>
              <w:keepNext/>
              <w:rPr>
                <w:szCs w:val="24"/>
              </w:rPr>
            </w:pPr>
            <w:r>
              <w:rPr>
                <w:szCs w:val="24"/>
              </w:rPr>
              <w:t>Implemented feedback finished chapter 4.2</w:t>
            </w:r>
          </w:p>
        </w:tc>
      </w:tr>
    </w:tbl>
    <w:p w14:paraId="26757C8E" w14:textId="1E78EA46" w:rsidR="005A1ED4" w:rsidRPr="007B0D9B" w:rsidRDefault="00A046EB" w:rsidP="007B0D9B">
      <w:pPr>
        <w:pStyle w:val="Bijschrift"/>
        <w:jc w:val="center"/>
        <w:rPr>
          <w:color w:val="4472C4" w:themeColor="accent1"/>
        </w:rPr>
      </w:pPr>
      <w:r w:rsidRPr="00381EB8">
        <w:rPr>
          <w:color w:val="4472C4" w:themeColor="accent1"/>
        </w:rPr>
        <w:t xml:space="preserve">Table </w:t>
      </w:r>
      <w:r>
        <w:rPr>
          <w:color w:val="4472C4" w:themeColor="accent1"/>
        </w:rPr>
        <w:fldChar w:fldCharType="begin"/>
      </w:r>
      <w:r>
        <w:rPr>
          <w:color w:val="4472C4" w:themeColor="accent1"/>
        </w:rPr>
        <w:instrText xml:space="preserve"> SEQ Table \* ARABIC </w:instrText>
      </w:r>
      <w:r>
        <w:rPr>
          <w:color w:val="4472C4" w:themeColor="accent1"/>
        </w:rPr>
        <w:fldChar w:fldCharType="separate"/>
      </w:r>
      <w:r w:rsidR="006B111B">
        <w:rPr>
          <w:noProof/>
          <w:color w:val="4472C4" w:themeColor="accent1"/>
        </w:rPr>
        <w:t>1</w:t>
      </w:r>
      <w:r>
        <w:rPr>
          <w:color w:val="4472C4" w:themeColor="accent1"/>
        </w:rPr>
        <w:fldChar w:fldCharType="end"/>
      </w:r>
      <w:r w:rsidRPr="00381EB8">
        <w:rPr>
          <w:color w:val="4472C4" w:themeColor="accent1"/>
        </w:rPr>
        <w:t>: Version History</w:t>
      </w:r>
      <w:r w:rsidR="00582799" w:rsidRPr="00381EB8">
        <w:rPr>
          <w:szCs w:val="24"/>
        </w:rPr>
        <w:br w:type="page"/>
      </w:r>
    </w:p>
    <w:p w14:paraId="043816E0" w14:textId="77777777" w:rsidR="005A1ED4" w:rsidRPr="00381EB8" w:rsidRDefault="00650863" w:rsidP="00650863">
      <w:pPr>
        <w:pStyle w:val="Kop1"/>
      </w:pPr>
      <w:bookmarkStart w:id="32" w:name="_Toc485047155"/>
      <w:r w:rsidRPr="00381EB8">
        <w:rPr>
          <w:b w:val="0"/>
          <w:color w:val="2F5496" w:themeColor="accent1" w:themeShade="BF"/>
        </w:rPr>
        <w:lastRenderedPageBreak/>
        <w:t>1.</w:t>
      </w:r>
      <w:r w:rsidRPr="00381EB8">
        <w:t xml:space="preserve"> Context</w:t>
      </w:r>
      <w:bookmarkEnd w:id="32"/>
    </w:p>
    <w:p w14:paraId="76D24732" w14:textId="77777777" w:rsidR="00650863" w:rsidRPr="00381EB8" w:rsidRDefault="00650863" w:rsidP="00650863">
      <w:pPr>
        <w:pStyle w:val="Geenafstand"/>
        <w:rPr>
          <w:sz w:val="36"/>
          <w:szCs w:val="36"/>
        </w:rPr>
      </w:pPr>
    </w:p>
    <w:p w14:paraId="7C022F5D" w14:textId="77777777" w:rsidR="002D7CC0" w:rsidRPr="00381EB8" w:rsidRDefault="00650863" w:rsidP="00650863">
      <w:pPr>
        <w:pStyle w:val="Geenafstand"/>
        <w:rPr>
          <w:szCs w:val="24"/>
        </w:rPr>
      </w:pPr>
      <w:r w:rsidRPr="00381EB8">
        <w:rPr>
          <w:szCs w:val="24"/>
        </w:rPr>
        <w:t xml:space="preserve">This chapter describes the background and context of the research. </w:t>
      </w:r>
      <w:r w:rsidR="002D7CC0" w:rsidRPr="00381EB8">
        <w:rPr>
          <w:szCs w:val="24"/>
        </w:rPr>
        <w:t>To help illustrate the research</w:t>
      </w:r>
      <w:r w:rsidR="003B4AF7">
        <w:rPr>
          <w:szCs w:val="24"/>
        </w:rPr>
        <w:t xml:space="preserve"> it</w:t>
      </w:r>
      <w:r w:rsidR="002D7CC0" w:rsidRPr="00381EB8">
        <w:rPr>
          <w:szCs w:val="24"/>
        </w:rPr>
        <w:t xml:space="preserve"> will </w:t>
      </w:r>
      <w:r w:rsidR="003B4AF7">
        <w:rPr>
          <w:szCs w:val="24"/>
        </w:rPr>
        <w:t>include</w:t>
      </w:r>
      <w:r w:rsidR="002D7CC0" w:rsidRPr="00381EB8">
        <w:rPr>
          <w:szCs w:val="24"/>
        </w:rPr>
        <w:t xml:space="preserve"> a cl</w:t>
      </w:r>
      <w:r w:rsidR="0016530D" w:rsidRPr="00381EB8">
        <w:rPr>
          <w:szCs w:val="24"/>
        </w:rPr>
        <w:t xml:space="preserve">oser look at Firebrush Studios and the </w:t>
      </w:r>
      <w:r w:rsidR="002D7CC0" w:rsidRPr="00381EB8">
        <w:rPr>
          <w:szCs w:val="24"/>
        </w:rPr>
        <w:t>LIVE Game Design</w:t>
      </w:r>
      <w:r w:rsidR="0016530D" w:rsidRPr="00381EB8">
        <w:rPr>
          <w:szCs w:val="24"/>
        </w:rPr>
        <w:t xml:space="preserve"> project</w:t>
      </w:r>
      <w:r w:rsidR="002D7CC0" w:rsidRPr="00381EB8">
        <w:rPr>
          <w:szCs w:val="24"/>
        </w:rPr>
        <w:t>.</w:t>
      </w:r>
      <w:r w:rsidR="0016530D" w:rsidRPr="00381EB8">
        <w:rPr>
          <w:szCs w:val="24"/>
        </w:rPr>
        <w:t xml:space="preserve"> </w:t>
      </w:r>
      <w:r w:rsidR="003B4AF7">
        <w:rPr>
          <w:szCs w:val="24"/>
        </w:rPr>
        <w:t>It also contains the definition</w:t>
      </w:r>
      <w:r w:rsidR="0016530D" w:rsidRPr="00381EB8">
        <w:rPr>
          <w:szCs w:val="24"/>
        </w:rPr>
        <w:t xml:space="preserve"> </w:t>
      </w:r>
      <w:r w:rsidR="003B4AF7">
        <w:rPr>
          <w:szCs w:val="24"/>
        </w:rPr>
        <w:t>of the</w:t>
      </w:r>
      <w:r w:rsidR="0016530D" w:rsidRPr="00381EB8">
        <w:rPr>
          <w:szCs w:val="24"/>
        </w:rPr>
        <w:t xml:space="preserve"> research question this thesis is based on</w:t>
      </w:r>
      <w:r w:rsidR="003B4AF7">
        <w:rPr>
          <w:szCs w:val="24"/>
        </w:rPr>
        <w:t>, the problem definition</w:t>
      </w:r>
      <w:r w:rsidR="0016530D" w:rsidRPr="00381EB8">
        <w:rPr>
          <w:szCs w:val="24"/>
        </w:rPr>
        <w:t xml:space="preserve"> </w:t>
      </w:r>
      <w:r w:rsidR="003B4AF7">
        <w:rPr>
          <w:szCs w:val="24"/>
        </w:rPr>
        <w:t xml:space="preserve">and </w:t>
      </w:r>
      <w:r w:rsidR="0016530D" w:rsidRPr="00381EB8">
        <w:rPr>
          <w:szCs w:val="24"/>
        </w:rPr>
        <w:t>some terms and abbreviations.</w:t>
      </w:r>
    </w:p>
    <w:p w14:paraId="7ADFF9B1" w14:textId="77777777" w:rsidR="002D7CC0" w:rsidRPr="00381EB8" w:rsidRDefault="002D7CC0" w:rsidP="002D7CC0">
      <w:pPr>
        <w:pStyle w:val="Kop2"/>
        <w:numPr>
          <w:ilvl w:val="1"/>
          <w:numId w:val="5"/>
        </w:numPr>
      </w:pPr>
      <w:bookmarkStart w:id="33" w:name="_Toc485047156"/>
      <w:r w:rsidRPr="00381EB8">
        <w:t>Firebrush Studios</w:t>
      </w:r>
      <w:bookmarkEnd w:id="33"/>
    </w:p>
    <w:p w14:paraId="7D7B05B1" w14:textId="3FA45D70" w:rsidR="00650863" w:rsidRPr="00381EB8" w:rsidRDefault="002D7CC0" w:rsidP="00064F8A">
      <w:pPr>
        <w:pStyle w:val="Geenafstand"/>
        <w:rPr>
          <w:szCs w:val="24"/>
        </w:rPr>
      </w:pPr>
      <w:r w:rsidRPr="00381EB8">
        <w:rPr>
          <w:szCs w:val="24"/>
        </w:rPr>
        <w:t xml:space="preserve">Firebrush Studios is a </w:t>
      </w:r>
      <w:commentRangeStart w:id="34"/>
      <w:del w:id="35" w:author="christian stiehl" w:date="2017-06-08T14:42:00Z">
        <w:r w:rsidRPr="00381EB8" w:rsidDel="008144F7">
          <w:rPr>
            <w:szCs w:val="24"/>
          </w:rPr>
          <w:delText xml:space="preserve">small </w:delText>
        </w:r>
      </w:del>
      <w:commentRangeEnd w:id="34"/>
      <w:ins w:id="36" w:author="christian stiehl" w:date="2017-06-08T14:42:00Z">
        <w:r w:rsidR="008144F7">
          <w:rPr>
            <w:szCs w:val="24"/>
          </w:rPr>
          <w:t>SME</w:t>
        </w:r>
        <w:r w:rsidR="008144F7" w:rsidRPr="00381EB8">
          <w:rPr>
            <w:szCs w:val="24"/>
          </w:rPr>
          <w:t xml:space="preserve"> </w:t>
        </w:r>
      </w:ins>
      <w:r w:rsidR="004C78B1">
        <w:rPr>
          <w:rStyle w:val="Verwijzingopmerking"/>
        </w:rPr>
        <w:commentReference w:id="34"/>
      </w:r>
      <w:r w:rsidRPr="00381EB8">
        <w:rPr>
          <w:szCs w:val="24"/>
        </w:rPr>
        <w:t xml:space="preserve">Game Development studio </w:t>
      </w:r>
      <w:r w:rsidR="008E1563">
        <w:rPr>
          <w:szCs w:val="24"/>
        </w:rPr>
        <w:t xml:space="preserve">located in Utrecht, founded by Paul Brinkkemper and Alexander Kappelhoff. </w:t>
      </w:r>
    </w:p>
    <w:p w14:paraId="73964405" w14:textId="77777777" w:rsidR="00DC7604" w:rsidRPr="00381EB8" w:rsidRDefault="00DC7604" w:rsidP="00DC7604">
      <w:pPr>
        <w:pStyle w:val="Geenafstand"/>
      </w:pPr>
    </w:p>
    <w:p w14:paraId="66BC633C" w14:textId="77777777" w:rsidR="005A1ED4" w:rsidRPr="00381EB8" w:rsidRDefault="00DC7604" w:rsidP="00DC7604">
      <w:pPr>
        <w:pStyle w:val="Kop3"/>
      </w:pPr>
      <w:bookmarkStart w:id="37" w:name="_Toc485047157"/>
      <w:r w:rsidRPr="00381EB8">
        <w:t>1.1.1 Money Maker Deluxe</w:t>
      </w:r>
      <w:bookmarkEnd w:id="37"/>
    </w:p>
    <w:p w14:paraId="6437D288" w14:textId="77777777" w:rsidR="005A1ED4" w:rsidRPr="00381EB8" w:rsidRDefault="005A1ED4" w:rsidP="00FE04D0">
      <w:pPr>
        <w:pStyle w:val="Geenafstand"/>
        <w:rPr>
          <w:szCs w:val="24"/>
        </w:rPr>
      </w:pPr>
    </w:p>
    <w:p w14:paraId="4C948E29" w14:textId="77777777" w:rsidR="00DC7604" w:rsidRPr="00381EB8" w:rsidRDefault="00DC7604" w:rsidP="00FE04D0">
      <w:pPr>
        <w:pStyle w:val="Geenafstand"/>
        <w:rPr>
          <w:szCs w:val="24"/>
        </w:rPr>
      </w:pPr>
      <w:r w:rsidRPr="00381EB8">
        <w:rPr>
          <w:szCs w:val="24"/>
        </w:rPr>
        <w:t>Firebrush Studios started</w:t>
      </w:r>
      <w:r w:rsidR="00885C51">
        <w:rPr>
          <w:szCs w:val="24"/>
        </w:rPr>
        <w:t xml:space="preserve"> the</w:t>
      </w:r>
      <w:r w:rsidRPr="00381EB8">
        <w:rPr>
          <w:szCs w:val="24"/>
        </w:rPr>
        <w:t xml:space="preserve"> development o</w:t>
      </w:r>
      <w:r w:rsidR="00885C51">
        <w:rPr>
          <w:szCs w:val="24"/>
        </w:rPr>
        <w:t>f</w:t>
      </w:r>
      <w:r w:rsidRPr="00381EB8">
        <w:rPr>
          <w:szCs w:val="24"/>
        </w:rPr>
        <w:t xml:space="preserve"> Money Maker Deluxe in 2011.</w:t>
      </w:r>
      <w:r w:rsidR="00783B77" w:rsidRPr="00381EB8">
        <w:rPr>
          <w:szCs w:val="24"/>
        </w:rPr>
        <w:t xml:space="preserve"> The game is inspired by the economic crash of 2008.</w:t>
      </w:r>
      <w:r w:rsidRPr="00381EB8">
        <w:rPr>
          <w:szCs w:val="24"/>
        </w:rPr>
        <w:t xml:space="preserve"> The goal of the game is to educate people about the banking system and the problems within this system. While in development Firebrush Studios had eight </w:t>
      </w:r>
      <w:r w:rsidR="00F41FEC">
        <w:rPr>
          <w:szCs w:val="24"/>
        </w:rPr>
        <w:t>educative</w:t>
      </w:r>
      <w:r w:rsidRPr="00381EB8">
        <w:rPr>
          <w:szCs w:val="24"/>
        </w:rPr>
        <w:t xml:space="preserve"> goals the game should teach the player. Achieving all eight of these goals was a huge challenge because of the slow nature of </w:t>
      </w:r>
      <w:r w:rsidR="00885C51">
        <w:rPr>
          <w:szCs w:val="24"/>
        </w:rPr>
        <w:t xml:space="preserve">the iteration cycle of </w:t>
      </w:r>
      <w:r w:rsidR="00865C8E">
        <w:rPr>
          <w:szCs w:val="24"/>
        </w:rPr>
        <w:t>digital</w:t>
      </w:r>
      <w:r w:rsidR="00885C51">
        <w:rPr>
          <w:szCs w:val="24"/>
        </w:rPr>
        <w:t xml:space="preserve"> games</w:t>
      </w:r>
      <w:r w:rsidRPr="00381EB8">
        <w:rPr>
          <w:szCs w:val="24"/>
        </w:rPr>
        <w:t xml:space="preserve">. </w:t>
      </w:r>
    </w:p>
    <w:p w14:paraId="7A1EA42A" w14:textId="77777777" w:rsidR="00DC7604" w:rsidRPr="00381EB8" w:rsidRDefault="00DC7604" w:rsidP="00FE04D0">
      <w:pPr>
        <w:pStyle w:val="Geenafstand"/>
        <w:rPr>
          <w:szCs w:val="24"/>
        </w:rPr>
      </w:pPr>
    </w:p>
    <w:p w14:paraId="048CE755" w14:textId="77777777" w:rsidR="00DC7604" w:rsidRPr="00381EB8" w:rsidRDefault="00DC7604" w:rsidP="00FE04D0">
      <w:pPr>
        <w:pStyle w:val="Geenafstand"/>
        <w:rPr>
          <w:szCs w:val="24"/>
        </w:rPr>
      </w:pPr>
      <w:r w:rsidRPr="00381EB8">
        <w:rPr>
          <w:szCs w:val="24"/>
        </w:rPr>
        <w:t>The team started using more paper prototypes and eventually switched to developing a board game. After only three months their board game prototype had all eight</w:t>
      </w:r>
      <w:r w:rsidR="00F41FEC">
        <w:rPr>
          <w:szCs w:val="24"/>
        </w:rPr>
        <w:t xml:space="preserve"> educative </w:t>
      </w:r>
      <w:r w:rsidRPr="00381EB8">
        <w:rPr>
          <w:szCs w:val="24"/>
        </w:rPr>
        <w:t xml:space="preserve">goals. Compared to the six years they had worked on Money Maker Deluxe this was incredibly fast. </w:t>
      </w:r>
    </w:p>
    <w:p w14:paraId="2C9355F6" w14:textId="77777777" w:rsidR="00DC7604" w:rsidRPr="00381EB8" w:rsidRDefault="00DC7604" w:rsidP="00FE04D0">
      <w:pPr>
        <w:pStyle w:val="Geenafstand"/>
        <w:rPr>
          <w:szCs w:val="24"/>
        </w:rPr>
      </w:pPr>
    </w:p>
    <w:p w14:paraId="2B558D0B" w14:textId="77777777" w:rsidR="00DC7604" w:rsidRPr="00381EB8" w:rsidRDefault="00DC7604" w:rsidP="00FE04D0">
      <w:pPr>
        <w:pStyle w:val="Geenafstand"/>
        <w:rPr>
          <w:szCs w:val="24"/>
        </w:rPr>
      </w:pPr>
      <w:r w:rsidRPr="00381EB8">
        <w:rPr>
          <w:szCs w:val="24"/>
        </w:rPr>
        <w:t xml:space="preserve">It was then that Firebrush Studios got in contact with the Amsterdam University of Applied Sciences and the LIVE Game Design project. They would like a way for them to develop their digital version of the game as fast as their paper prototyping went. </w:t>
      </w:r>
    </w:p>
    <w:p w14:paraId="0C10AE33" w14:textId="77777777" w:rsidR="00F828F1" w:rsidRPr="00381EB8" w:rsidRDefault="00F828F1" w:rsidP="00FE04D0">
      <w:pPr>
        <w:pStyle w:val="Geenafstand"/>
        <w:rPr>
          <w:szCs w:val="24"/>
        </w:rPr>
      </w:pPr>
    </w:p>
    <w:p w14:paraId="76F78DC6" w14:textId="77777777" w:rsidR="00F828F1" w:rsidRPr="00381EB8" w:rsidRDefault="00F828F1" w:rsidP="00F828F1">
      <w:pPr>
        <w:pStyle w:val="Kop3"/>
      </w:pPr>
      <w:bookmarkStart w:id="38" w:name="_Toc485047158"/>
      <w:r w:rsidRPr="00381EB8">
        <w:t xml:space="preserve">1.1.2 Money Maker </w:t>
      </w:r>
      <w:r w:rsidR="00F41FEC">
        <w:t>Educative</w:t>
      </w:r>
      <w:r w:rsidRPr="00381EB8">
        <w:t xml:space="preserve"> Goals</w:t>
      </w:r>
      <w:bookmarkEnd w:id="38"/>
    </w:p>
    <w:p w14:paraId="1206EE6D" w14:textId="77777777" w:rsidR="001D3897" w:rsidRDefault="001D3897" w:rsidP="00831E19">
      <w:pPr>
        <w:pStyle w:val="Geenafstand"/>
      </w:pPr>
    </w:p>
    <w:p w14:paraId="2EF58B10" w14:textId="77777777" w:rsidR="00831E19" w:rsidRDefault="00831E19" w:rsidP="00831E19">
      <w:pPr>
        <w:pStyle w:val="Geenafstand"/>
      </w:pPr>
      <w:r>
        <w:t xml:space="preserve">Money Maker </w:t>
      </w:r>
      <w:r w:rsidR="00206C2E">
        <w:t xml:space="preserve">Deluxe wants to educate </w:t>
      </w:r>
      <w:r w:rsidR="00885C51">
        <w:t>high schoolers</w:t>
      </w:r>
      <w:r w:rsidR="00206C2E">
        <w:t xml:space="preserve"> about the following topics</w:t>
      </w:r>
      <w:r>
        <w:t>:</w:t>
      </w:r>
    </w:p>
    <w:p w14:paraId="1CE4B8E2" w14:textId="77777777" w:rsidR="00831E19" w:rsidRDefault="00831E19" w:rsidP="00831E19">
      <w:pPr>
        <w:pStyle w:val="Geenafstand"/>
      </w:pPr>
      <w:r>
        <w:t>1. How banks earn money by lending more money than they have.</w:t>
      </w:r>
    </w:p>
    <w:p w14:paraId="0D95884D" w14:textId="77777777" w:rsidR="00831E19" w:rsidRDefault="00831E19" w:rsidP="00831E19">
      <w:pPr>
        <w:pStyle w:val="Geenafstand"/>
      </w:pPr>
      <w:r>
        <w:t>2. The difference between money and credit.</w:t>
      </w:r>
    </w:p>
    <w:p w14:paraId="3C9AAF6A" w14:textId="77777777" w:rsidR="00831E19" w:rsidRDefault="00831E19" w:rsidP="00831E19">
      <w:pPr>
        <w:pStyle w:val="Geenafstand"/>
      </w:pPr>
      <w:r>
        <w:t>3. How credit is created as a promise of money.</w:t>
      </w:r>
    </w:p>
    <w:p w14:paraId="15484D40" w14:textId="77777777" w:rsidR="00831E19" w:rsidRDefault="00831E19" w:rsidP="00831E19">
      <w:pPr>
        <w:pStyle w:val="Geenafstand"/>
      </w:pPr>
      <w:r>
        <w:t>4. How credit creation raises prices.</w:t>
      </w:r>
    </w:p>
    <w:p w14:paraId="11C85EA1" w14:textId="77777777" w:rsidR="00831E19" w:rsidRDefault="00831E19" w:rsidP="00831E19">
      <w:pPr>
        <w:pStyle w:val="Geenafstand"/>
      </w:pPr>
      <w:r>
        <w:t>5. How credit creation in large amounts causes a credit bubble.</w:t>
      </w:r>
    </w:p>
    <w:p w14:paraId="4EE2F9D0" w14:textId="77777777" w:rsidR="00831E19" w:rsidRDefault="00831E19" w:rsidP="00831E19">
      <w:pPr>
        <w:pStyle w:val="Geenafstand"/>
      </w:pPr>
      <w:r>
        <w:t>6. How a credit b</w:t>
      </w:r>
      <w:r w:rsidR="001658BD">
        <w:t>ubble grows larger and becomes u</w:t>
      </w:r>
      <w:r>
        <w:t>nstable.</w:t>
      </w:r>
    </w:p>
    <w:p w14:paraId="74968AA8" w14:textId="77777777" w:rsidR="00831E19" w:rsidRDefault="00831E19" w:rsidP="00831E19">
      <w:pPr>
        <w:pStyle w:val="Geenafstand"/>
      </w:pPr>
      <w:r>
        <w:t>7. How this instability leads to a Minsky moment, a collapse of the system.</w:t>
      </w:r>
    </w:p>
    <w:p w14:paraId="4E525707" w14:textId="77777777" w:rsidR="00831E19" w:rsidRPr="00073D85" w:rsidRDefault="00831E19" w:rsidP="00FE04D0">
      <w:pPr>
        <w:pStyle w:val="Geenafstand"/>
      </w:pPr>
      <w:r>
        <w:t>8. How to use your money wisely so when the system collapses</w:t>
      </w:r>
      <w:r w:rsidR="00865C8E">
        <w:t>,</w:t>
      </w:r>
      <w:r>
        <w:t xml:space="preserve"> you w</w:t>
      </w:r>
      <w:r w:rsidR="00865C8E">
        <w:t>ill not be affected but can profit instead.</w:t>
      </w:r>
      <w:r w:rsidR="00865C8E">
        <w:br w:type="page"/>
      </w:r>
    </w:p>
    <w:p w14:paraId="47E17518" w14:textId="77777777" w:rsidR="00DC7604" w:rsidRPr="00381EB8" w:rsidRDefault="00DC7604" w:rsidP="00DC7604">
      <w:pPr>
        <w:pStyle w:val="Kop2"/>
        <w:numPr>
          <w:ilvl w:val="1"/>
          <w:numId w:val="5"/>
        </w:numPr>
      </w:pPr>
      <w:bookmarkStart w:id="39" w:name="_Toc485047159"/>
      <w:r w:rsidRPr="00381EB8">
        <w:lastRenderedPageBreak/>
        <w:t>LIVE Game Design</w:t>
      </w:r>
      <w:bookmarkEnd w:id="39"/>
    </w:p>
    <w:p w14:paraId="2F55F37C" w14:textId="77777777" w:rsidR="00064F8A" w:rsidRDefault="00DC7604" w:rsidP="00DC7604">
      <w:pPr>
        <w:pStyle w:val="Geenafstand"/>
        <w:rPr>
          <w:szCs w:val="24"/>
        </w:rPr>
      </w:pPr>
      <w:r w:rsidRPr="00381EB8">
        <w:rPr>
          <w:szCs w:val="24"/>
        </w:rPr>
        <w:t>The LIVE Game Design project is the overarching</w:t>
      </w:r>
      <w:r w:rsidR="008408E1">
        <w:rPr>
          <w:szCs w:val="24"/>
        </w:rPr>
        <w:t xml:space="preserve"> research</w:t>
      </w:r>
      <w:r w:rsidRPr="00381EB8">
        <w:rPr>
          <w:szCs w:val="24"/>
        </w:rPr>
        <w:t xml:space="preserve"> project the Amsterdam University of Applied Sciences takes part in. For this research a number of companies were asked to contribute to the project by hosting research projects. One of the companies asked to contribute was Firebrush Studios, which was a perfect candidate for the research as the results could help them develop Money Maker Deluxe a lot easier and faster.</w:t>
      </w:r>
    </w:p>
    <w:p w14:paraId="0F6AA6C1" w14:textId="77777777" w:rsidR="008408E1" w:rsidRDefault="008408E1" w:rsidP="00DC7604">
      <w:pPr>
        <w:pStyle w:val="Geenafstand"/>
        <w:rPr>
          <w:szCs w:val="24"/>
        </w:rPr>
      </w:pPr>
    </w:p>
    <w:p w14:paraId="098BF144" w14:textId="77777777" w:rsidR="008408E1" w:rsidRDefault="008408E1" w:rsidP="00DC7604">
      <w:pPr>
        <w:pStyle w:val="Geenafstand"/>
        <w:rPr>
          <w:szCs w:val="24"/>
        </w:rPr>
      </w:pPr>
      <w:r>
        <w:rPr>
          <w:szCs w:val="24"/>
        </w:rPr>
        <w:t xml:space="preserve">The goal of this research project is to provide software and tooling that can help shorten the design cycle of digital games. By providing real time feedback and feedforward designers can make more informed decisions when designing their game. </w:t>
      </w:r>
    </w:p>
    <w:p w14:paraId="58B36530" w14:textId="77777777" w:rsidR="00334F9A" w:rsidRDefault="00334F9A" w:rsidP="00DC7604">
      <w:pPr>
        <w:pStyle w:val="Geenafstand"/>
        <w:rPr>
          <w:szCs w:val="24"/>
        </w:rPr>
      </w:pPr>
    </w:p>
    <w:p w14:paraId="753DD812" w14:textId="77777777" w:rsidR="00D926FC" w:rsidRDefault="00D926FC" w:rsidP="00D926FC">
      <w:pPr>
        <w:pStyle w:val="Kop3"/>
      </w:pPr>
      <w:bookmarkStart w:id="40" w:name="_Toc485047160"/>
      <w:r>
        <w:t>1.2.1</w:t>
      </w:r>
      <w:r w:rsidR="00746E9E">
        <w:t xml:space="preserve"> LIVE Game Design Summary</w:t>
      </w:r>
      <w:bookmarkEnd w:id="40"/>
    </w:p>
    <w:p w14:paraId="6097317C" w14:textId="77777777" w:rsidR="00D926FC" w:rsidRDefault="00D926FC" w:rsidP="00D926FC">
      <w:pPr>
        <w:pStyle w:val="Geenafstand"/>
      </w:pPr>
    </w:p>
    <w:p w14:paraId="23524122" w14:textId="77777777" w:rsidR="00B820DE" w:rsidRDefault="00B820DE" w:rsidP="00D926FC">
      <w:pPr>
        <w:pStyle w:val="Geenafstand"/>
      </w:pPr>
      <w:r>
        <w:t xml:space="preserve">For a complete summary of the LIVE Game Design project please refer to attachment I. </w:t>
      </w:r>
    </w:p>
    <w:p w14:paraId="25997C16" w14:textId="77777777" w:rsidR="00B820DE" w:rsidRPr="00B820DE" w:rsidRDefault="00B820DE" w:rsidP="00B820DE">
      <w:pPr>
        <w:rPr>
          <w:sz w:val="24"/>
        </w:rPr>
      </w:pPr>
      <w:r>
        <w:br w:type="page"/>
      </w:r>
    </w:p>
    <w:p w14:paraId="0C3A1D74" w14:textId="77777777" w:rsidR="005A1ED4" w:rsidRPr="00381EB8" w:rsidRDefault="00064F8A" w:rsidP="00064F8A">
      <w:pPr>
        <w:pStyle w:val="Kop2"/>
        <w:numPr>
          <w:ilvl w:val="1"/>
          <w:numId w:val="5"/>
        </w:numPr>
      </w:pPr>
      <w:bookmarkStart w:id="41" w:name="_Toc485047161"/>
      <w:r w:rsidRPr="00381EB8">
        <w:lastRenderedPageBreak/>
        <w:t>Research Definition</w:t>
      </w:r>
      <w:bookmarkEnd w:id="41"/>
    </w:p>
    <w:p w14:paraId="2C88AD3B" w14:textId="77777777" w:rsidR="00064F8A" w:rsidRPr="00381EB8" w:rsidRDefault="00064F8A" w:rsidP="00064F8A">
      <w:pPr>
        <w:pStyle w:val="Geenafstand"/>
      </w:pPr>
      <w:r w:rsidRPr="00381EB8">
        <w:t>The title of this thesis, as approved by the board of examiners, is:</w:t>
      </w:r>
    </w:p>
    <w:p w14:paraId="126A6BDB" w14:textId="77777777" w:rsidR="00064F8A" w:rsidRPr="00381EB8" w:rsidRDefault="00064F8A" w:rsidP="00064F8A">
      <w:pPr>
        <w:pStyle w:val="Geenafstand"/>
      </w:pPr>
    </w:p>
    <w:p w14:paraId="17B8659C" w14:textId="77777777" w:rsidR="00064F8A" w:rsidRPr="00381EB8" w:rsidRDefault="000E0274" w:rsidP="00064F8A">
      <w:pPr>
        <w:pStyle w:val="Geenafstand"/>
        <w:jc w:val="center"/>
        <w:rPr>
          <w:b/>
          <w:u w:val="single"/>
        </w:rPr>
      </w:pPr>
      <w:r>
        <w:rPr>
          <w:b/>
          <w:u w:val="single"/>
        </w:rPr>
        <w:t>LIVE Game Design for</w:t>
      </w:r>
      <w:r w:rsidR="00064F8A" w:rsidRPr="00381EB8">
        <w:rPr>
          <w:b/>
          <w:u w:val="single"/>
        </w:rPr>
        <w:t xml:space="preserve"> Money Maker Deluxe</w:t>
      </w:r>
    </w:p>
    <w:p w14:paraId="181EDC3A" w14:textId="77777777" w:rsidR="00064F8A" w:rsidRPr="00381EB8" w:rsidRDefault="00064F8A" w:rsidP="00064F8A">
      <w:pPr>
        <w:pStyle w:val="Geenafstand"/>
        <w:jc w:val="center"/>
        <w:rPr>
          <w:b/>
          <w:u w:val="single"/>
        </w:rPr>
      </w:pPr>
    </w:p>
    <w:p w14:paraId="72F36CA4" w14:textId="77777777" w:rsidR="00064F8A" w:rsidRPr="00381EB8" w:rsidRDefault="00064F8A" w:rsidP="00064F8A">
      <w:pPr>
        <w:pStyle w:val="Geenafstand"/>
      </w:pPr>
      <w:r w:rsidRPr="00381EB8">
        <w:t xml:space="preserve">This thesis is about the creation, implementation and testing of a tool designed to adjust games live (during runtime). And how it can be used to help Firebrush Studios create the game Money Maker Deluxe faster while still achieving the eight </w:t>
      </w:r>
      <w:r w:rsidR="00F41FEC">
        <w:t>educative</w:t>
      </w:r>
      <w:r w:rsidRPr="00381EB8">
        <w:t xml:space="preserve"> goals they have set for it. </w:t>
      </w:r>
    </w:p>
    <w:p w14:paraId="7F9BCC08" w14:textId="77777777" w:rsidR="00D3798F" w:rsidRDefault="00D3798F" w:rsidP="00064F8A">
      <w:pPr>
        <w:pStyle w:val="Geenafstand"/>
      </w:pPr>
    </w:p>
    <w:p w14:paraId="16EF43DF" w14:textId="77777777" w:rsidR="00430B51" w:rsidRPr="00381EB8" w:rsidRDefault="00430B51" w:rsidP="00430B51">
      <w:pPr>
        <w:pStyle w:val="Kop3"/>
        <w:numPr>
          <w:ilvl w:val="2"/>
          <w:numId w:val="5"/>
        </w:numPr>
      </w:pPr>
      <w:bookmarkStart w:id="42" w:name="_Toc485047162"/>
      <w:r w:rsidRPr="00381EB8">
        <w:t>Problem Definition</w:t>
      </w:r>
      <w:bookmarkEnd w:id="42"/>
    </w:p>
    <w:p w14:paraId="740B8A51" w14:textId="77777777" w:rsidR="00430B51" w:rsidRPr="00381EB8" w:rsidRDefault="00430B51" w:rsidP="00430B51">
      <w:pPr>
        <w:pStyle w:val="Geenafstand"/>
      </w:pPr>
    </w:p>
    <w:p w14:paraId="79C62A20" w14:textId="77777777" w:rsidR="00430B51" w:rsidRDefault="00430B51" w:rsidP="00064F8A">
      <w:pPr>
        <w:pStyle w:val="Geenafstand"/>
      </w:pPr>
      <w:r w:rsidRPr="00381EB8">
        <w:t>The current iteration cycle of the digital game Money Maker Deluxe is too long, and the code has become too complex to easily make changes to mechanics. The aim of this research is to expedite the iteration cycle by creating a tool that can change the game mechanics at runtime so the designer ca</w:t>
      </w:r>
      <w:r w:rsidR="000E0274">
        <w:t>n test his changes immediately.</w:t>
      </w:r>
    </w:p>
    <w:p w14:paraId="424B129F" w14:textId="77777777" w:rsidR="00430B51" w:rsidRPr="00381EB8" w:rsidRDefault="00430B51" w:rsidP="00064F8A">
      <w:pPr>
        <w:pStyle w:val="Geenafstand"/>
      </w:pPr>
    </w:p>
    <w:p w14:paraId="5516477C" w14:textId="77777777" w:rsidR="00D3798F" w:rsidRPr="00381EB8" w:rsidRDefault="00D3798F" w:rsidP="00D3798F">
      <w:pPr>
        <w:pStyle w:val="Kop3"/>
        <w:numPr>
          <w:ilvl w:val="2"/>
          <w:numId w:val="5"/>
        </w:numPr>
      </w:pPr>
      <w:bookmarkStart w:id="43" w:name="_Toc485047163"/>
      <w:r w:rsidRPr="00381EB8">
        <w:t>Research Question</w:t>
      </w:r>
      <w:bookmarkEnd w:id="43"/>
    </w:p>
    <w:p w14:paraId="52C14533" w14:textId="77777777" w:rsidR="00D3798F" w:rsidRPr="00381EB8" w:rsidRDefault="00D3798F" w:rsidP="00D3798F">
      <w:pPr>
        <w:pStyle w:val="Geenafstand"/>
      </w:pPr>
    </w:p>
    <w:p w14:paraId="5B88979B" w14:textId="77777777" w:rsidR="00D3798F" w:rsidRPr="00381EB8" w:rsidRDefault="00D3798F" w:rsidP="00D3798F">
      <w:pPr>
        <w:pStyle w:val="Geenafstand"/>
      </w:pPr>
      <w:r w:rsidRPr="00381EB8">
        <w:t xml:space="preserve">To describe the project and measure the results, a </w:t>
      </w:r>
      <w:r w:rsidR="00AC55D1" w:rsidRPr="00381EB8">
        <w:t>r</w:t>
      </w:r>
      <w:r w:rsidRPr="00381EB8">
        <w:t xml:space="preserve">esearch </w:t>
      </w:r>
      <w:r w:rsidR="00AC55D1" w:rsidRPr="00381EB8">
        <w:t>q</w:t>
      </w:r>
      <w:r w:rsidRPr="00381EB8">
        <w:t>uestion was set up for this thesis. The research question is as follows:</w:t>
      </w:r>
    </w:p>
    <w:p w14:paraId="222D0C99" w14:textId="77777777" w:rsidR="00AC55D1" w:rsidRPr="00381EB8" w:rsidRDefault="00AC55D1" w:rsidP="00D3798F">
      <w:pPr>
        <w:pStyle w:val="Geenafstand"/>
      </w:pPr>
    </w:p>
    <w:p w14:paraId="354903A7" w14:textId="77777777" w:rsidR="00AC55D1" w:rsidRPr="00381EB8" w:rsidRDefault="00AC55D1" w:rsidP="00AC55D1">
      <w:pPr>
        <w:pStyle w:val="Geenafstand"/>
        <w:jc w:val="center"/>
        <w:rPr>
          <w:rFonts w:cstheme="minorHAnsi"/>
          <w:b/>
          <w:bCs/>
          <w:sz w:val="22"/>
          <w:u w:val="single"/>
        </w:rPr>
      </w:pPr>
      <w:r w:rsidRPr="00381EB8">
        <w:rPr>
          <w:rFonts w:cstheme="minorHAnsi"/>
          <w:b/>
          <w:bCs/>
          <w:sz w:val="22"/>
          <w:u w:val="single"/>
        </w:rPr>
        <w:t>How can an interactive visual tool be made to enable designers to change game mechanics at runtime?</w:t>
      </w:r>
    </w:p>
    <w:p w14:paraId="4D1DEEBD" w14:textId="77777777" w:rsidR="00AC55D1" w:rsidRPr="00381EB8" w:rsidRDefault="00AC55D1" w:rsidP="00AC55D1">
      <w:pPr>
        <w:pStyle w:val="Geenafstand"/>
        <w:jc w:val="center"/>
        <w:rPr>
          <w:rFonts w:cstheme="minorHAnsi"/>
          <w:b/>
          <w:bCs/>
          <w:sz w:val="22"/>
          <w:u w:val="single"/>
        </w:rPr>
      </w:pPr>
    </w:p>
    <w:p w14:paraId="105CB708" w14:textId="77777777" w:rsidR="00AC55D1" w:rsidRPr="00381EB8" w:rsidRDefault="00AC55D1" w:rsidP="00AC55D1">
      <w:pPr>
        <w:pStyle w:val="Geenafstand"/>
        <w:rPr>
          <w:rFonts w:cstheme="minorHAnsi"/>
          <w:bCs/>
          <w:szCs w:val="24"/>
        </w:rPr>
      </w:pPr>
      <w:r w:rsidRPr="00381EB8">
        <w:rPr>
          <w:rFonts w:cstheme="minorHAnsi"/>
          <w:bCs/>
          <w:szCs w:val="24"/>
        </w:rPr>
        <w:t>To help answer this research question a number of sub-questions have also been defined:</w:t>
      </w:r>
    </w:p>
    <w:p w14:paraId="4FE676BC" w14:textId="77777777" w:rsidR="00AC55D1" w:rsidRPr="00381EB8" w:rsidRDefault="00AC55D1" w:rsidP="00AC55D1">
      <w:pPr>
        <w:pStyle w:val="Geenafstand"/>
        <w:rPr>
          <w:rFonts w:cstheme="minorHAnsi"/>
          <w:bCs/>
          <w:szCs w:val="24"/>
        </w:rPr>
      </w:pPr>
    </w:p>
    <w:p w14:paraId="5765F96A" w14:textId="77777777" w:rsidR="00AC55D1" w:rsidRPr="00381EB8" w:rsidRDefault="00AC55D1" w:rsidP="00AC55D1">
      <w:pPr>
        <w:pStyle w:val="Geenafstand"/>
        <w:numPr>
          <w:ilvl w:val="0"/>
          <w:numId w:val="6"/>
        </w:numPr>
        <w:rPr>
          <w:rFonts w:cstheme="minorHAnsi"/>
          <w:szCs w:val="24"/>
        </w:rPr>
      </w:pPr>
      <w:r w:rsidRPr="00381EB8">
        <w:rPr>
          <w:rFonts w:cstheme="minorHAnsi"/>
          <w:b/>
          <w:bCs/>
          <w:szCs w:val="24"/>
        </w:rPr>
        <w:t>What existing technology could be used for such a tool?</w:t>
      </w:r>
    </w:p>
    <w:p w14:paraId="7E1E3FA8" w14:textId="77777777" w:rsidR="00AC55D1" w:rsidRPr="00381EB8" w:rsidRDefault="00AC55D1" w:rsidP="00AC55D1">
      <w:pPr>
        <w:pStyle w:val="Geenafstand"/>
        <w:ind w:left="720"/>
        <w:rPr>
          <w:rFonts w:cstheme="minorHAnsi"/>
          <w:szCs w:val="24"/>
        </w:rPr>
      </w:pPr>
    </w:p>
    <w:p w14:paraId="697CFC4D" w14:textId="77777777" w:rsidR="00AC55D1" w:rsidRPr="00381EB8" w:rsidRDefault="00AC55D1" w:rsidP="00AC55D1">
      <w:pPr>
        <w:pStyle w:val="Geenafstand"/>
        <w:numPr>
          <w:ilvl w:val="0"/>
          <w:numId w:val="6"/>
        </w:numPr>
        <w:rPr>
          <w:rFonts w:cstheme="minorHAnsi"/>
          <w:szCs w:val="24"/>
        </w:rPr>
      </w:pPr>
      <w:r w:rsidRPr="00381EB8">
        <w:rPr>
          <w:rFonts w:cstheme="minorHAnsi"/>
          <w:b/>
          <w:bCs/>
          <w:szCs w:val="24"/>
        </w:rPr>
        <w:t>What functionality does a designer require for this task?</w:t>
      </w:r>
    </w:p>
    <w:p w14:paraId="7AE801F1" w14:textId="77777777" w:rsidR="00AC55D1" w:rsidRPr="00381EB8" w:rsidRDefault="00AC55D1" w:rsidP="00AC55D1">
      <w:pPr>
        <w:pStyle w:val="Geenafstand"/>
        <w:rPr>
          <w:rFonts w:cstheme="minorHAnsi"/>
          <w:szCs w:val="24"/>
        </w:rPr>
      </w:pPr>
    </w:p>
    <w:p w14:paraId="319F70F0" w14:textId="77777777" w:rsidR="00AC55D1" w:rsidRPr="00D969CE" w:rsidRDefault="00AD455F" w:rsidP="00D969CE">
      <w:pPr>
        <w:pStyle w:val="Geenafstand"/>
        <w:numPr>
          <w:ilvl w:val="0"/>
          <w:numId w:val="6"/>
        </w:numPr>
        <w:rPr>
          <w:rFonts w:cstheme="minorHAnsi"/>
          <w:szCs w:val="24"/>
        </w:rPr>
      </w:pPr>
      <w:r>
        <w:rPr>
          <w:rFonts w:cstheme="minorHAnsi"/>
          <w:b/>
          <w:bCs/>
          <w:szCs w:val="24"/>
        </w:rPr>
        <w:t>What possibilities should</w:t>
      </w:r>
      <w:r w:rsidR="00D969CE">
        <w:rPr>
          <w:rFonts w:cstheme="minorHAnsi"/>
          <w:b/>
          <w:bCs/>
          <w:szCs w:val="24"/>
        </w:rPr>
        <w:t xml:space="preserve"> the tool offer</w:t>
      </w:r>
      <w:r w:rsidR="00AC55D1" w:rsidRPr="00381EB8">
        <w:rPr>
          <w:rFonts w:cstheme="minorHAnsi"/>
          <w:b/>
          <w:bCs/>
          <w:szCs w:val="24"/>
        </w:rPr>
        <w:t xml:space="preserve"> the designer?</w:t>
      </w:r>
    </w:p>
    <w:p w14:paraId="4CBC80BA" w14:textId="77777777" w:rsidR="00AC55D1" w:rsidRPr="00381EB8" w:rsidRDefault="00AC55D1" w:rsidP="00AC55D1">
      <w:pPr>
        <w:pStyle w:val="Geenafstand"/>
        <w:rPr>
          <w:rFonts w:cstheme="minorHAnsi"/>
          <w:szCs w:val="24"/>
        </w:rPr>
      </w:pPr>
    </w:p>
    <w:p w14:paraId="76A33BBB" w14:textId="77777777" w:rsidR="00AC55D1" w:rsidRPr="00381EB8" w:rsidRDefault="00AC55D1" w:rsidP="00AC55D1">
      <w:pPr>
        <w:pStyle w:val="Geenafstand"/>
        <w:numPr>
          <w:ilvl w:val="0"/>
          <w:numId w:val="6"/>
        </w:numPr>
        <w:rPr>
          <w:rFonts w:cstheme="minorHAnsi"/>
          <w:szCs w:val="24"/>
        </w:rPr>
      </w:pPr>
      <w:r w:rsidRPr="00381EB8">
        <w:rPr>
          <w:rFonts w:cstheme="minorHAnsi"/>
          <w:b/>
          <w:bCs/>
          <w:szCs w:val="24"/>
        </w:rPr>
        <w:t>How can a generic tool be used for a specific game?</w:t>
      </w:r>
    </w:p>
    <w:p w14:paraId="6F375ECE" w14:textId="77777777" w:rsidR="0014681E" w:rsidRDefault="0014681E" w:rsidP="00AC55D1">
      <w:pPr>
        <w:pStyle w:val="Geenafstand"/>
      </w:pPr>
    </w:p>
    <w:p w14:paraId="3A3CF800" w14:textId="77777777" w:rsidR="0014681E" w:rsidRPr="00381EB8" w:rsidRDefault="0014681E" w:rsidP="00AC55D1">
      <w:pPr>
        <w:pStyle w:val="Geenafstand"/>
      </w:pPr>
    </w:p>
    <w:p w14:paraId="5002F8E2" w14:textId="77777777" w:rsidR="00CB6C61" w:rsidRPr="00381EB8" w:rsidRDefault="00CB6C61" w:rsidP="00CB6C61">
      <w:pPr>
        <w:pStyle w:val="Kop3"/>
        <w:numPr>
          <w:ilvl w:val="2"/>
          <w:numId w:val="5"/>
        </w:numPr>
      </w:pPr>
      <w:bookmarkStart w:id="44" w:name="_Toc485047164"/>
      <w:r w:rsidRPr="00381EB8">
        <w:t>Products</w:t>
      </w:r>
      <w:bookmarkEnd w:id="44"/>
    </w:p>
    <w:p w14:paraId="1D12CAA0" w14:textId="77777777" w:rsidR="009F1F31" w:rsidRPr="00381EB8" w:rsidRDefault="009F1F31" w:rsidP="00CB6C61">
      <w:pPr>
        <w:pStyle w:val="Geenafstand"/>
      </w:pPr>
    </w:p>
    <w:p w14:paraId="74F40B67" w14:textId="77777777" w:rsidR="00B820DE" w:rsidRDefault="00CB6C61" w:rsidP="00E7049B">
      <w:pPr>
        <w:pStyle w:val="Geenafstand"/>
      </w:pPr>
      <w:r w:rsidRPr="00381EB8">
        <w:t xml:space="preserve">The products that accompany this thesis are </w:t>
      </w:r>
      <w:r w:rsidR="00206C2E">
        <w:t>a</w:t>
      </w:r>
      <w:r w:rsidRPr="00381EB8">
        <w:t xml:space="preserve"> tool that can change game mechanics at run time and a </w:t>
      </w:r>
      <w:r w:rsidR="00825EA1">
        <w:t xml:space="preserve">series of Micro-Machination diagrams visualizing the educative goals of </w:t>
      </w:r>
      <w:r w:rsidRPr="00381EB8">
        <w:t>Money Maker Deluxe</w:t>
      </w:r>
      <w:r w:rsidR="00825EA1">
        <w:t xml:space="preserve"> </w:t>
      </w:r>
      <w:r w:rsidRPr="00381EB8">
        <w:t xml:space="preserve">created using this tool. </w:t>
      </w:r>
    </w:p>
    <w:p w14:paraId="51665FDC" w14:textId="77777777" w:rsidR="00CB6C61" w:rsidRPr="00B820DE" w:rsidRDefault="00B820DE" w:rsidP="00B820DE">
      <w:pPr>
        <w:rPr>
          <w:sz w:val="24"/>
        </w:rPr>
      </w:pPr>
      <w:r>
        <w:br w:type="page"/>
      </w:r>
    </w:p>
    <w:p w14:paraId="5F78550F" w14:textId="77777777" w:rsidR="00CB6C61" w:rsidRPr="00381EB8" w:rsidRDefault="00CB6C61" w:rsidP="00CB6C61">
      <w:pPr>
        <w:pStyle w:val="Kop2"/>
        <w:numPr>
          <w:ilvl w:val="1"/>
          <w:numId w:val="5"/>
        </w:numPr>
      </w:pPr>
      <w:bookmarkStart w:id="45" w:name="_Toc485047165"/>
      <w:r w:rsidRPr="00381EB8">
        <w:lastRenderedPageBreak/>
        <w:t>Terms and Definitions</w:t>
      </w:r>
      <w:bookmarkEnd w:id="45"/>
    </w:p>
    <w:p w14:paraId="26640DFF" w14:textId="77777777" w:rsidR="00CB6C61" w:rsidRDefault="00F97AC0" w:rsidP="00CB6C61">
      <w:pPr>
        <w:pStyle w:val="Geenafstand"/>
      </w:pPr>
      <w:r>
        <w:t>A</w:t>
      </w:r>
      <w:r w:rsidR="00CB6C61" w:rsidRPr="00381EB8">
        <w:t xml:space="preserve"> lot of specific terms and abbreviations </w:t>
      </w:r>
      <w:r>
        <w:t>are</w:t>
      </w:r>
      <w:r w:rsidR="00CB6C61" w:rsidRPr="00381EB8">
        <w:t xml:space="preserve"> used</w:t>
      </w:r>
      <w:r>
        <w:t xml:space="preserve"> in this thesis</w:t>
      </w:r>
      <w:r w:rsidR="00CB6C61" w:rsidRPr="00381EB8">
        <w:t xml:space="preserve">. </w:t>
      </w:r>
      <w:r w:rsidR="008D49E6">
        <w:t>Below are two tables containing the most common abbreviations and terms used</w:t>
      </w:r>
      <w:r>
        <w:t xml:space="preserve"> and their definition</w:t>
      </w:r>
      <w:r w:rsidR="005F63A5">
        <w:t>.</w:t>
      </w:r>
    </w:p>
    <w:p w14:paraId="6779B88A" w14:textId="77777777" w:rsidR="008D49E6" w:rsidRPr="00381EB8" w:rsidRDefault="008D49E6" w:rsidP="00CB6C61">
      <w:pPr>
        <w:pStyle w:val="Geenafstand"/>
      </w:pPr>
    </w:p>
    <w:tbl>
      <w:tblPr>
        <w:tblStyle w:val="Tabelraster"/>
        <w:tblW w:w="0" w:type="auto"/>
        <w:tblLook w:val="04A0" w:firstRow="1" w:lastRow="0" w:firstColumn="1" w:lastColumn="0" w:noHBand="0" w:noVBand="1"/>
      </w:tblPr>
      <w:tblGrid>
        <w:gridCol w:w="5035"/>
        <w:gridCol w:w="5035"/>
      </w:tblGrid>
      <w:tr w:rsidR="00763E84" w:rsidRPr="00381EB8" w14:paraId="5F24AD28" w14:textId="77777777" w:rsidTr="00763E84">
        <w:tc>
          <w:tcPr>
            <w:tcW w:w="5035" w:type="dxa"/>
            <w:shd w:val="clear" w:color="auto" w:fill="4472C4" w:themeFill="accent1"/>
          </w:tcPr>
          <w:p w14:paraId="43A97C38" w14:textId="77777777" w:rsidR="00763E84" w:rsidRPr="00381EB8" w:rsidRDefault="00763E84" w:rsidP="00CB6C61">
            <w:pPr>
              <w:pStyle w:val="Geenafstand"/>
              <w:rPr>
                <w:b/>
                <w:sz w:val="28"/>
                <w:szCs w:val="28"/>
              </w:rPr>
            </w:pPr>
            <w:r w:rsidRPr="00381EB8">
              <w:rPr>
                <w:b/>
                <w:color w:val="FFFFFF" w:themeColor="background1"/>
                <w:sz w:val="28"/>
                <w:szCs w:val="28"/>
              </w:rPr>
              <w:t>Abbreviation</w:t>
            </w:r>
          </w:p>
        </w:tc>
        <w:tc>
          <w:tcPr>
            <w:tcW w:w="5035" w:type="dxa"/>
            <w:shd w:val="clear" w:color="auto" w:fill="4472C4" w:themeFill="accent1"/>
          </w:tcPr>
          <w:p w14:paraId="580F545F" w14:textId="77777777" w:rsidR="00763E84" w:rsidRPr="00381EB8" w:rsidRDefault="00763E84" w:rsidP="00763E84">
            <w:pPr>
              <w:pStyle w:val="Geenafstand"/>
              <w:tabs>
                <w:tab w:val="left" w:pos="2970"/>
              </w:tabs>
              <w:rPr>
                <w:b/>
                <w:sz w:val="28"/>
                <w:szCs w:val="28"/>
              </w:rPr>
            </w:pPr>
            <w:r w:rsidRPr="00381EB8">
              <w:rPr>
                <w:b/>
                <w:color w:val="FFFFFF" w:themeColor="background1"/>
                <w:sz w:val="28"/>
                <w:szCs w:val="28"/>
              </w:rPr>
              <w:t>Definition</w:t>
            </w:r>
            <w:r w:rsidRPr="00381EB8">
              <w:rPr>
                <w:b/>
                <w:color w:val="FFFFFF" w:themeColor="background1"/>
                <w:sz w:val="28"/>
                <w:szCs w:val="28"/>
              </w:rPr>
              <w:tab/>
            </w:r>
          </w:p>
        </w:tc>
      </w:tr>
      <w:tr w:rsidR="003655E7" w:rsidRPr="00381EB8" w14:paraId="767B3240" w14:textId="77777777" w:rsidTr="00763E84">
        <w:tc>
          <w:tcPr>
            <w:tcW w:w="5035" w:type="dxa"/>
          </w:tcPr>
          <w:p w14:paraId="1D13BFE9" w14:textId="77777777" w:rsidR="003655E7" w:rsidRPr="00381EB8" w:rsidRDefault="003655E7" w:rsidP="00CB6C61">
            <w:pPr>
              <w:pStyle w:val="Geenafstand"/>
            </w:pPr>
            <w:r>
              <w:t>AUAS</w:t>
            </w:r>
          </w:p>
        </w:tc>
        <w:tc>
          <w:tcPr>
            <w:tcW w:w="5035" w:type="dxa"/>
          </w:tcPr>
          <w:p w14:paraId="19B60219" w14:textId="77777777" w:rsidR="003655E7" w:rsidRPr="00381EB8" w:rsidRDefault="003655E7" w:rsidP="00763E84">
            <w:pPr>
              <w:pStyle w:val="Geenafstand"/>
              <w:keepNext/>
            </w:pPr>
            <w:r>
              <w:t>Amsterdam University of Applied Sciences</w:t>
            </w:r>
          </w:p>
        </w:tc>
      </w:tr>
      <w:tr w:rsidR="00E26B5D" w:rsidRPr="00381EB8" w14:paraId="49EF619F" w14:textId="77777777" w:rsidTr="00763E84">
        <w:tc>
          <w:tcPr>
            <w:tcW w:w="5035" w:type="dxa"/>
          </w:tcPr>
          <w:p w14:paraId="6F43B1CA" w14:textId="77777777" w:rsidR="00E26B5D" w:rsidRPr="00381EB8" w:rsidRDefault="00E26B5D" w:rsidP="00CB6C61">
            <w:pPr>
              <w:pStyle w:val="Geenafstand"/>
            </w:pPr>
            <w:r w:rsidRPr="00381EB8">
              <w:t>LIVE</w:t>
            </w:r>
          </w:p>
        </w:tc>
        <w:tc>
          <w:tcPr>
            <w:tcW w:w="5035" w:type="dxa"/>
          </w:tcPr>
          <w:p w14:paraId="13088BFF" w14:textId="77777777" w:rsidR="00E26B5D" w:rsidRPr="00381EB8" w:rsidRDefault="00E26B5D" w:rsidP="00763E84">
            <w:pPr>
              <w:pStyle w:val="Geenafstand"/>
              <w:keepNext/>
            </w:pPr>
            <w:r w:rsidRPr="00381EB8">
              <w:t>Live Intelligent Visual Environments</w:t>
            </w:r>
          </w:p>
        </w:tc>
      </w:tr>
      <w:tr w:rsidR="00763E84" w:rsidRPr="00381EB8" w14:paraId="07109CF8" w14:textId="77777777" w:rsidTr="00763E84">
        <w:tc>
          <w:tcPr>
            <w:tcW w:w="5035" w:type="dxa"/>
          </w:tcPr>
          <w:p w14:paraId="7F80DC23" w14:textId="77777777" w:rsidR="00763E84" w:rsidRPr="00381EB8" w:rsidRDefault="00763E84" w:rsidP="00CB6C61">
            <w:pPr>
              <w:pStyle w:val="Geenafstand"/>
            </w:pPr>
            <w:r w:rsidRPr="00381EB8">
              <w:t>MM</w:t>
            </w:r>
          </w:p>
        </w:tc>
        <w:tc>
          <w:tcPr>
            <w:tcW w:w="5035" w:type="dxa"/>
          </w:tcPr>
          <w:p w14:paraId="0D8A2095" w14:textId="77777777" w:rsidR="00763E84" w:rsidRPr="00381EB8" w:rsidRDefault="00763E84" w:rsidP="00763E84">
            <w:pPr>
              <w:pStyle w:val="Geenafstand"/>
              <w:keepNext/>
            </w:pPr>
            <w:r w:rsidRPr="00381EB8">
              <w:t>Micro-Machinations</w:t>
            </w:r>
          </w:p>
        </w:tc>
      </w:tr>
      <w:tr w:rsidR="00763E84" w:rsidRPr="00381EB8" w14:paraId="10DE1CD6" w14:textId="77777777" w:rsidTr="00763E84">
        <w:tc>
          <w:tcPr>
            <w:tcW w:w="5035" w:type="dxa"/>
          </w:tcPr>
          <w:p w14:paraId="23628959" w14:textId="77777777" w:rsidR="00763E84" w:rsidRPr="00381EB8" w:rsidRDefault="00763E84" w:rsidP="00CB6C61">
            <w:pPr>
              <w:pStyle w:val="Geenafstand"/>
            </w:pPr>
            <w:r w:rsidRPr="00381EB8">
              <w:t>MMD</w:t>
            </w:r>
          </w:p>
        </w:tc>
        <w:tc>
          <w:tcPr>
            <w:tcW w:w="5035" w:type="dxa"/>
          </w:tcPr>
          <w:p w14:paraId="163BD81A" w14:textId="77777777" w:rsidR="00763E84" w:rsidRPr="00381EB8" w:rsidRDefault="00763E84" w:rsidP="00763E84">
            <w:pPr>
              <w:pStyle w:val="Geenafstand"/>
              <w:keepNext/>
            </w:pPr>
            <w:r w:rsidRPr="00381EB8">
              <w:t>Money Maker Deluxe</w:t>
            </w:r>
          </w:p>
        </w:tc>
      </w:tr>
      <w:tr w:rsidR="00763E84" w:rsidRPr="00381EB8" w14:paraId="36A5C073" w14:textId="77777777" w:rsidTr="00763E84">
        <w:tc>
          <w:tcPr>
            <w:tcW w:w="5035" w:type="dxa"/>
          </w:tcPr>
          <w:p w14:paraId="34050AD8" w14:textId="77777777" w:rsidR="00763E84" w:rsidRPr="00381EB8" w:rsidRDefault="00E26B5D" w:rsidP="00CB6C61">
            <w:pPr>
              <w:pStyle w:val="Geenafstand"/>
            </w:pPr>
            <w:r w:rsidRPr="00381EB8">
              <w:t>MVC</w:t>
            </w:r>
          </w:p>
        </w:tc>
        <w:tc>
          <w:tcPr>
            <w:tcW w:w="5035" w:type="dxa"/>
          </w:tcPr>
          <w:p w14:paraId="407DD6C9" w14:textId="77777777" w:rsidR="00763E84" w:rsidRPr="00381EB8" w:rsidRDefault="00E26B5D" w:rsidP="00763E84">
            <w:pPr>
              <w:pStyle w:val="Geenafstand"/>
              <w:keepNext/>
            </w:pPr>
            <w:r w:rsidRPr="00381EB8">
              <w:t>Model View Controller</w:t>
            </w:r>
          </w:p>
        </w:tc>
      </w:tr>
      <w:tr w:rsidR="00E26B5D" w:rsidRPr="00381EB8" w14:paraId="0BC1C7DB" w14:textId="77777777" w:rsidTr="00763E84">
        <w:tc>
          <w:tcPr>
            <w:tcW w:w="5035" w:type="dxa"/>
          </w:tcPr>
          <w:p w14:paraId="0FD4D70B" w14:textId="77777777" w:rsidR="00E26B5D" w:rsidRPr="00381EB8" w:rsidRDefault="00E26B5D" w:rsidP="00CB6C61">
            <w:pPr>
              <w:pStyle w:val="Geenafstand"/>
            </w:pPr>
            <w:r w:rsidRPr="00381EB8">
              <w:t>UI</w:t>
            </w:r>
          </w:p>
        </w:tc>
        <w:tc>
          <w:tcPr>
            <w:tcW w:w="5035" w:type="dxa"/>
          </w:tcPr>
          <w:p w14:paraId="734A7D9C" w14:textId="77777777" w:rsidR="00E26B5D" w:rsidRPr="00381EB8" w:rsidRDefault="00E26B5D" w:rsidP="0014681E">
            <w:pPr>
              <w:pStyle w:val="Geenafstand"/>
              <w:keepNext/>
            </w:pPr>
            <w:r w:rsidRPr="00381EB8">
              <w:t>User Interface</w:t>
            </w:r>
          </w:p>
        </w:tc>
      </w:tr>
    </w:tbl>
    <w:p w14:paraId="241CCB8A" w14:textId="7CE5A1E4" w:rsidR="0014681E" w:rsidRPr="0014681E" w:rsidRDefault="0014681E" w:rsidP="0014681E">
      <w:pPr>
        <w:pStyle w:val="Bijschrift"/>
        <w:jc w:val="center"/>
        <w:rPr>
          <w:color w:val="4472C4" w:themeColor="accent1"/>
        </w:rPr>
      </w:pPr>
      <w:r w:rsidRPr="0014681E">
        <w:rPr>
          <w:color w:val="4472C4" w:themeColor="accent1"/>
        </w:rPr>
        <w:t xml:space="preserve">Table </w:t>
      </w:r>
      <w:r w:rsidRPr="0014681E">
        <w:rPr>
          <w:color w:val="4472C4" w:themeColor="accent1"/>
        </w:rPr>
        <w:fldChar w:fldCharType="begin"/>
      </w:r>
      <w:r w:rsidRPr="0014681E">
        <w:rPr>
          <w:color w:val="4472C4" w:themeColor="accent1"/>
        </w:rPr>
        <w:instrText xml:space="preserve"> SEQ Table \* ARABIC </w:instrText>
      </w:r>
      <w:r w:rsidRPr="0014681E">
        <w:rPr>
          <w:color w:val="4472C4" w:themeColor="accent1"/>
        </w:rPr>
        <w:fldChar w:fldCharType="separate"/>
      </w:r>
      <w:r w:rsidR="006B111B">
        <w:rPr>
          <w:noProof/>
          <w:color w:val="4472C4" w:themeColor="accent1"/>
        </w:rPr>
        <w:t>2</w:t>
      </w:r>
      <w:r w:rsidRPr="0014681E">
        <w:rPr>
          <w:color w:val="4472C4" w:themeColor="accent1"/>
        </w:rPr>
        <w:fldChar w:fldCharType="end"/>
      </w:r>
      <w:r w:rsidRPr="0014681E">
        <w:rPr>
          <w:color w:val="4472C4" w:themeColor="accent1"/>
        </w:rPr>
        <w:t>: Abbreviations</w:t>
      </w:r>
    </w:p>
    <w:tbl>
      <w:tblPr>
        <w:tblStyle w:val="Tabelraster"/>
        <w:tblW w:w="0" w:type="auto"/>
        <w:tblLook w:val="04A0" w:firstRow="1" w:lastRow="0" w:firstColumn="1" w:lastColumn="0" w:noHBand="0" w:noVBand="1"/>
      </w:tblPr>
      <w:tblGrid>
        <w:gridCol w:w="5035"/>
        <w:gridCol w:w="5035"/>
      </w:tblGrid>
      <w:tr w:rsidR="0014681E" w:rsidRPr="00381EB8" w14:paraId="2ACC87B0" w14:textId="77777777" w:rsidTr="0014681E">
        <w:tc>
          <w:tcPr>
            <w:tcW w:w="5035" w:type="dxa"/>
            <w:shd w:val="clear" w:color="auto" w:fill="4472C4" w:themeFill="accent1"/>
          </w:tcPr>
          <w:p w14:paraId="7FB942B3" w14:textId="77777777" w:rsidR="0014681E" w:rsidRPr="0014681E" w:rsidRDefault="0014681E" w:rsidP="00CB6C61">
            <w:pPr>
              <w:pStyle w:val="Geenafstand"/>
              <w:rPr>
                <w:b/>
                <w:color w:val="FFFFFF" w:themeColor="background1"/>
                <w:sz w:val="28"/>
                <w:szCs w:val="28"/>
              </w:rPr>
            </w:pPr>
            <w:r w:rsidRPr="0014681E">
              <w:rPr>
                <w:b/>
                <w:color w:val="FFFFFF" w:themeColor="background1"/>
                <w:sz w:val="28"/>
                <w:szCs w:val="28"/>
              </w:rPr>
              <w:t>Term</w:t>
            </w:r>
          </w:p>
        </w:tc>
        <w:tc>
          <w:tcPr>
            <w:tcW w:w="5035" w:type="dxa"/>
            <w:shd w:val="clear" w:color="auto" w:fill="4472C4" w:themeFill="accent1"/>
          </w:tcPr>
          <w:p w14:paraId="0140B781" w14:textId="77777777" w:rsidR="0014681E" w:rsidRPr="0014681E" w:rsidRDefault="0014681E" w:rsidP="00763E84">
            <w:pPr>
              <w:pStyle w:val="Geenafstand"/>
              <w:keepNext/>
              <w:rPr>
                <w:b/>
                <w:color w:val="FFFFFF" w:themeColor="background1"/>
                <w:sz w:val="28"/>
                <w:szCs w:val="28"/>
              </w:rPr>
            </w:pPr>
            <w:r w:rsidRPr="0014681E">
              <w:rPr>
                <w:b/>
                <w:color w:val="FFFFFF" w:themeColor="background1"/>
                <w:sz w:val="28"/>
                <w:szCs w:val="28"/>
              </w:rPr>
              <w:t>Definition</w:t>
            </w:r>
          </w:p>
        </w:tc>
      </w:tr>
      <w:tr w:rsidR="00E26B5D" w:rsidRPr="00381EB8" w14:paraId="08802C36" w14:textId="77777777" w:rsidTr="00763E84">
        <w:tc>
          <w:tcPr>
            <w:tcW w:w="5035" w:type="dxa"/>
          </w:tcPr>
          <w:p w14:paraId="037E2AC8" w14:textId="77777777" w:rsidR="00E26B5D" w:rsidRPr="00381EB8" w:rsidRDefault="00E26B5D" w:rsidP="00CB6C61">
            <w:pPr>
              <w:pStyle w:val="Geenafstand"/>
            </w:pPr>
            <w:r w:rsidRPr="00381EB8">
              <w:t>Game Mechanics</w:t>
            </w:r>
          </w:p>
        </w:tc>
        <w:tc>
          <w:tcPr>
            <w:tcW w:w="5035" w:type="dxa"/>
          </w:tcPr>
          <w:p w14:paraId="1A3BF058" w14:textId="77777777" w:rsidR="00E26B5D" w:rsidRPr="00381EB8" w:rsidRDefault="00E26B5D" w:rsidP="00763E84">
            <w:pPr>
              <w:pStyle w:val="Geenafstand"/>
              <w:keepNext/>
            </w:pPr>
            <w:r w:rsidRPr="00381EB8">
              <w:t>The inner workings of a game.</w:t>
            </w:r>
          </w:p>
        </w:tc>
      </w:tr>
      <w:tr w:rsidR="00E26B5D" w:rsidRPr="00381EB8" w14:paraId="70DA37CD" w14:textId="77777777" w:rsidTr="00763E84">
        <w:tc>
          <w:tcPr>
            <w:tcW w:w="5035" w:type="dxa"/>
          </w:tcPr>
          <w:p w14:paraId="382CD358" w14:textId="77777777" w:rsidR="00E26B5D" w:rsidRPr="00381EB8" w:rsidRDefault="00E26B5D" w:rsidP="00CB6C61">
            <w:pPr>
              <w:pStyle w:val="Geenafstand"/>
            </w:pPr>
            <w:r w:rsidRPr="00381EB8">
              <w:t>LIVE Game Design</w:t>
            </w:r>
          </w:p>
        </w:tc>
        <w:tc>
          <w:tcPr>
            <w:tcW w:w="5035" w:type="dxa"/>
          </w:tcPr>
          <w:p w14:paraId="2AB4B03F" w14:textId="77777777" w:rsidR="00E26B5D" w:rsidRPr="00381EB8" w:rsidRDefault="00E26B5D" w:rsidP="00763E84">
            <w:pPr>
              <w:pStyle w:val="Geenafstand"/>
              <w:keepNext/>
            </w:pPr>
            <w:r w:rsidRPr="00381EB8">
              <w:t>Live Intelligent Visual Environments for Game Design is a research project hosted by the Amsterdam University of Applied Sciences.</w:t>
            </w:r>
          </w:p>
        </w:tc>
      </w:tr>
      <w:tr w:rsidR="0014681E" w:rsidRPr="00381EB8" w14:paraId="27025946" w14:textId="77777777" w:rsidTr="00763E84">
        <w:tc>
          <w:tcPr>
            <w:tcW w:w="5035" w:type="dxa"/>
          </w:tcPr>
          <w:p w14:paraId="7E9BA848" w14:textId="77777777" w:rsidR="0014681E" w:rsidRPr="00381EB8" w:rsidRDefault="0014681E" w:rsidP="00CB6C61">
            <w:pPr>
              <w:pStyle w:val="Geenafstand"/>
            </w:pPr>
            <w:r>
              <w:t>Machinations</w:t>
            </w:r>
          </w:p>
        </w:tc>
        <w:tc>
          <w:tcPr>
            <w:tcW w:w="5035" w:type="dxa"/>
          </w:tcPr>
          <w:p w14:paraId="3493D941" w14:textId="77777777" w:rsidR="0014681E" w:rsidRPr="00381EB8" w:rsidRDefault="0014681E" w:rsidP="00763E84">
            <w:pPr>
              <w:pStyle w:val="Geenafstand"/>
              <w:keepNext/>
            </w:pPr>
            <w:r>
              <w:t>A visual game design language designed by Joris Dormans.</w:t>
            </w:r>
          </w:p>
        </w:tc>
      </w:tr>
      <w:tr w:rsidR="0014681E" w:rsidRPr="00381EB8" w14:paraId="053FC5F6" w14:textId="77777777" w:rsidTr="00763E84">
        <w:tc>
          <w:tcPr>
            <w:tcW w:w="5035" w:type="dxa"/>
          </w:tcPr>
          <w:p w14:paraId="202790EC" w14:textId="77777777" w:rsidR="0014681E" w:rsidRPr="00381EB8" w:rsidRDefault="0014681E" w:rsidP="00CB6C61">
            <w:pPr>
              <w:pStyle w:val="Geenafstand"/>
            </w:pPr>
            <w:r>
              <w:t>Micro-Machinations</w:t>
            </w:r>
          </w:p>
        </w:tc>
        <w:tc>
          <w:tcPr>
            <w:tcW w:w="5035" w:type="dxa"/>
          </w:tcPr>
          <w:p w14:paraId="28EF73F2" w14:textId="77777777" w:rsidR="0014681E" w:rsidRPr="00381EB8" w:rsidRDefault="0014681E" w:rsidP="00763E84">
            <w:pPr>
              <w:pStyle w:val="Geenafstand"/>
              <w:keepNext/>
            </w:pPr>
            <w:r>
              <w:t>A concrete version of machinations created by Riemer van Rozen.</w:t>
            </w:r>
          </w:p>
        </w:tc>
      </w:tr>
      <w:tr w:rsidR="00E26B5D" w:rsidRPr="00381EB8" w14:paraId="26B1B82F" w14:textId="77777777" w:rsidTr="00763E84">
        <w:tc>
          <w:tcPr>
            <w:tcW w:w="5035" w:type="dxa"/>
          </w:tcPr>
          <w:p w14:paraId="7A9A26EF" w14:textId="77777777" w:rsidR="00E26B5D" w:rsidRPr="00381EB8" w:rsidRDefault="00E26B5D" w:rsidP="00CB6C61">
            <w:pPr>
              <w:pStyle w:val="Geenafstand"/>
            </w:pPr>
            <w:r w:rsidRPr="00381EB8">
              <w:t>Runtime</w:t>
            </w:r>
          </w:p>
        </w:tc>
        <w:tc>
          <w:tcPr>
            <w:tcW w:w="5035" w:type="dxa"/>
          </w:tcPr>
          <w:p w14:paraId="06D4A45A" w14:textId="77777777" w:rsidR="00E26B5D" w:rsidRPr="00381EB8" w:rsidRDefault="00E26B5D" w:rsidP="00763E84">
            <w:pPr>
              <w:pStyle w:val="Geenafstand"/>
              <w:keepNext/>
            </w:pPr>
            <w:r w:rsidRPr="00381EB8">
              <w:t>The game is running, the player can interact with it.</w:t>
            </w:r>
          </w:p>
        </w:tc>
      </w:tr>
      <w:tr w:rsidR="00763E84" w:rsidRPr="00381EB8" w14:paraId="297A5005" w14:textId="77777777" w:rsidTr="00763E84">
        <w:tc>
          <w:tcPr>
            <w:tcW w:w="5035" w:type="dxa"/>
          </w:tcPr>
          <w:p w14:paraId="0AF3B25A" w14:textId="77777777" w:rsidR="00763E84" w:rsidRPr="00381EB8" w:rsidRDefault="00E26B5D" w:rsidP="00CB6C61">
            <w:pPr>
              <w:pStyle w:val="Geenafstand"/>
            </w:pPr>
            <w:r w:rsidRPr="00381EB8">
              <w:t>Tool</w:t>
            </w:r>
          </w:p>
        </w:tc>
        <w:tc>
          <w:tcPr>
            <w:tcW w:w="5035" w:type="dxa"/>
          </w:tcPr>
          <w:p w14:paraId="420DE0EA" w14:textId="77777777" w:rsidR="00763E84" w:rsidRPr="00381EB8" w:rsidRDefault="00E26B5D" w:rsidP="00763E84">
            <w:pPr>
              <w:pStyle w:val="Geenafstand"/>
              <w:keepNext/>
            </w:pPr>
            <w:r w:rsidRPr="00381EB8">
              <w:t>A piece of software designed to help people accomplish a goal easier.</w:t>
            </w:r>
          </w:p>
        </w:tc>
      </w:tr>
      <w:tr w:rsidR="00763E84" w:rsidRPr="00381EB8" w14:paraId="7076D7D4" w14:textId="77777777" w:rsidTr="00763E84">
        <w:tc>
          <w:tcPr>
            <w:tcW w:w="5035" w:type="dxa"/>
          </w:tcPr>
          <w:p w14:paraId="545C8F94" w14:textId="77777777" w:rsidR="00763E84" w:rsidRPr="00381EB8" w:rsidRDefault="00E26B5D" w:rsidP="00CB6C61">
            <w:pPr>
              <w:pStyle w:val="Geenafstand"/>
            </w:pPr>
            <w:r w:rsidRPr="00381EB8">
              <w:t>Unity</w:t>
            </w:r>
          </w:p>
        </w:tc>
        <w:tc>
          <w:tcPr>
            <w:tcW w:w="5035" w:type="dxa"/>
          </w:tcPr>
          <w:p w14:paraId="7DFD10B4" w14:textId="77777777" w:rsidR="00763E84" w:rsidRPr="00381EB8" w:rsidRDefault="00E26B5D" w:rsidP="00763E84">
            <w:pPr>
              <w:pStyle w:val="Geenafstand"/>
              <w:keepNext/>
            </w:pPr>
            <w:r w:rsidRPr="00381EB8">
              <w:t>The engine used to create the tool</w:t>
            </w:r>
            <w:r w:rsidR="002B56B4">
              <w:t>.</w:t>
            </w:r>
          </w:p>
        </w:tc>
      </w:tr>
    </w:tbl>
    <w:p w14:paraId="1A42C565" w14:textId="5ECD8812" w:rsidR="00CB6C61" w:rsidRPr="00381EB8" w:rsidRDefault="00763E84" w:rsidP="00763E84">
      <w:pPr>
        <w:pStyle w:val="Bijschrift"/>
        <w:jc w:val="center"/>
        <w:rPr>
          <w:color w:val="4472C4" w:themeColor="accent1"/>
        </w:rPr>
      </w:pPr>
      <w:r w:rsidRPr="00381EB8">
        <w:rPr>
          <w:color w:val="4472C4" w:themeColor="accent1"/>
        </w:rPr>
        <w:t xml:space="preserve">Table </w:t>
      </w:r>
      <w:r w:rsidR="0014681E">
        <w:rPr>
          <w:color w:val="4472C4" w:themeColor="accent1"/>
        </w:rPr>
        <w:fldChar w:fldCharType="begin"/>
      </w:r>
      <w:r w:rsidR="0014681E">
        <w:rPr>
          <w:color w:val="4472C4" w:themeColor="accent1"/>
        </w:rPr>
        <w:instrText xml:space="preserve"> SEQ Table \* ARABIC </w:instrText>
      </w:r>
      <w:r w:rsidR="0014681E">
        <w:rPr>
          <w:color w:val="4472C4" w:themeColor="accent1"/>
        </w:rPr>
        <w:fldChar w:fldCharType="separate"/>
      </w:r>
      <w:r w:rsidR="006B111B">
        <w:rPr>
          <w:noProof/>
          <w:color w:val="4472C4" w:themeColor="accent1"/>
        </w:rPr>
        <w:t>3</w:t>
      </w:r>
      <w:r w:rsidR="0014681E">
        <w:rPr>
          <w:color w:val="4472C4" w:themeColor="accent1"/>
        </w:rPr>
        <w:fldChar w:fldCharType="end"/>
      </w:r>
      <w:r w:rsidRPr="00381EB8">
        <w:rPr>
          <w:color w:val="4472C4" w:themeColor="accent1"/>
        </w:rPr>
        <w:t xml:space="preserve">: Terms </w:t>
      </w:r>
    </w:p>
    <w:p w14:paraId="0E9B8464" w14:textId="77777777" w:rsidR="00B35083" w:rsidRPr="00381EB8" w:rsidRDefault="00B35083">
      <w:r w:rsidRPr="00381EB8">
        <w:br w:type="page"/>
      </w:r>
    </w:p>
    <w:p w14:paraId="7F32BBDA" w14:textId="77777777" w:rsidR="00783B77" w:rsidRPr="00381EB8" w:rsidRDefault="00B35083" w:rsidP="00B35083">
      <w:pPr>
        <w:pStyle w:val="Kop1"/>
      </w:pPr>
      <w:bookmarkStart w:id="46" w:name="_Toc485047166"/>
      <w:r w:rsidRPr="00381EB8">
        <w:lastRenderedPageBreak/>
        <w:t>2. Research Methods</w:t>
      </w:r>
      <w:bookmarkEnd w:id="46"/>
    </w:p>
    <w:p w14:paraId="585D9DFE" w14:textId="77777777" w:rsidR="00B35083" w:rsidRPr="00381EB8" w:rsidRDefault="00B35083" w:rsidP="00B35083">
      <w:pPr>
        <w:pStyle w:val="Geenafstand"/>
      </w:pPr>
    </w:p>
    <w:p w14:paraId="1A830699" w14:textId="77777777" w:rsidR="00AC4479" w:rsidRDefault="007D068A" w:rsidP="00B35083">
      <w:pPr>
        <w:pStyle w:val="Geenafstand"/>
      </w:pPr>
      <w:r>
        <w:t>This chapter</w:t>
      </w:r>
      <w:r w:rsidR="00B35083" w:rsidRPr="00381EB8">
        <w:t xml:space="preserve"> </w:t>
      </w:r>
      <w:r w:rsidR="00AC4479">
        <w:t>describes</w:t>
      </w:r>
      <w:r w:rsidR="00B35083" w:rsidRPr="00381EB8">
        <w:t xml:space="preserve"> what research methods </w:t>
      </w:r>
      <w:r>
        <w:t>were</w:t>
      </w:r>
      <w:r w:rsidR="00B35083" w:rsidRPr="00381EB8">
        <w:t xml:space="preserve"> used for this thesis. I</w:t>
      </w:r>
      <w:r>
        <w:t>t</w:t>
      </w:r>
      <w:r w:rsidR="00B35083" w:rsidRPr="00381EB8">
        <w:t xml:space="preserve"> </w:t>
      </w:r>
      <w:r w:rsidR="00AC4479">
        <w:t xml:space="preserve">also </w:t>
      </w:r>
      <w:r w:rsidR="00B35083" w:rsidRPr="00381EB8">
        <w:t>include</w:t>
      </w:r>
      <w:r w:rsidR="00AC4479">
        <w:t>s</w:t>
      </w:r>
      <w:r w:rsidR="00AC4479" w:rsidRPr="00AC4479">
        <w:t xml:space="preserve"> </w:t>
      </w:r>
      <w:r w:rsidR="00AC4479" w:rsidRPr="00381EB8">
        <w:t>previous</w:t>
      </w:r>
      <w:r w:rsidR="00B35083" w:rsidRPr="00381EB8">
        <w:t xml:space="preserve"> research for the LIVE Game Design project. </w:t>
      </w:r>
    </w:p>
    <w:p w14:paraId="2FA0CF95" w14:textId="77777777" w:rsidR="007B16FB" w:rsidRDefault="007B16FB" w:rsidP="007B16FB">
      <w:pPr>
        <w:pStyle w:val="Kop2"/>
      </w:pPr>
      <w:bookmarkStart w:id="47" w:name="_Toc485047167"/>
      <w:r>
        <w:t>2.1 Preliminary Research</w:t>
      </w:r>
      <w:bookmarkEnd w:id="47"/>
    </w:p>
    <w:p w14:paraId="47486337" w14:textId="77777777" w:rsidR="00E8750F" w:rsidRDefault="00E8750F" w:rsidP="00B35083">
      <w:pPr>
        <w:pStyle w:val="Geenafstand"/>
      </w:pPr>
      <w:r>
        <w:t>This thesis is built on the foundation created by Tom Vaessen, who did the preliminary research for the LIVE Game Design project at Firebrush Studios</w:t>
      </w:r>
      <w:r w:rsidR="008E4290">
        <w:t xml:space="preserve"> (Vaessen, 2017)</w:t>
      </w:r>
      <w:r>
        <w:t xml:space="preserve">. In his thesis he explores the potential technologies that can be used to create a prototype of Money Maker Deluxe that can be changed at runtime, comparing them based on which one could change mechanics the fastest. </w:t>
      </w:r>
    </w:p>
    <w:p w14:paraId="3F1317E3" w14:textId="77777777" w:rsidR="00E8750F" w:rsidRDefault="00E8750F" w:rsidP="00B35083">
      <w:pPr>
        <w:pStyle w:val="Geenafstand"/>
      </w:pPr>
    </w:p>
    <w:p w14:paraId="5A883050" w14:textId="556204EC" w:rsidR="007961DD" w:rsidRDefault="00E8750F" w:rsidP="00B35083">
      <w:pPr>
        <w:pStyle w:val="Geenafstand"/>
      </w:pPr>
      <w:r>
        <w:t xml:space="preserve">From this </w:t>
      </w:r>
      <w:del w:id="48" w:author="Riemer van Rozen" w:date="2017-06-08T13:16:00Z">
        <w:r w:rsidDel="00F349D8">
          <w:delText>comparison</w:delText>
        </w:r>
      </w:del>
      <w:ins w:id="49" w:author="Riemer van Rozen" w:date="2017-06-08T13:16:00Z">
        <w:r w:rsidR="00F349D8">
          <w:t>comparison,</w:t>
        </w:r>
      </w:ins>
      <w:r>
        <w:t xml:space="preserve"> he concluded that Micro-Machinations would be the fastest, but it would also require a </w:t>
      </w:r>
      <w:ins w:id="50" w:author="Riemer van Rozen" w:date="2017-06-08T13:18:00Z">
        <w:r w:rsidR="00F349D8">
          <w:t xml:space="preserve">redesigned C# version </w:t>
        </w:r>
      </w:ins>
      <w:del w:id="51" w:author="Riemer van Rozen" w:date="2017-06-08T13:18:00Z">
        <w:r w:rsidR="009E4BDA" w:rsidDel="00F349D8">
          <w:delText xml:space="preserve">C# </w:delText>
        </w:r>
        <w:r w:rsidR="00132FFD" w:rsidDel="00F349D8">
          <w:delText xml:space="preserve">port </w:delText>
        </w:r>
      </w:del>
      <w:r w:rsidR="009E4BDA">
        <w:t xml:space="preserve">of the </w:t>
      </w:r>
      <w:r w:rsidR="00132FFD">
        <w:t>Micro-Machinations</w:t>
      </w:r>
      <w:r w:rsidR="009E4BDA">
        <w:t xml:space="preserve"> library</w:t>
      </w:r>
      <w:r w:rsidR="00132FFD">
        <w:t xml:space="preserve">. </w:t>
      </w:r>
      <w:r w:rsidR="009E4BDA">
        <w:t xml:space="preserve">This </w:t>
      </w:r>
      <w:del w:id="52" w:author="Riemer van Rozen" w:date="2017-06-08T13:18:00Z">
        <w:r w:rsidR="009E4BDA" w:rsidDel="00C2486E">
          <w:delText xml:space="preserve">port </w:delText>
        </w:r>
      </w:del>
      <w:ins w:id="53" w:author="Riemer van Rozen" w:date="2017-06-08T13:18:00Z">
        <w:r w:rsidR="00C2486E">
          <w:t xml:space="preserve">version </w:t>
        </w:r>
      </w:ins>
      <w:r w:rsidR="009E4BDA">
        <w:t>was not available during his internship period.</w:t>
      </w:r>
    </w:p>
    <w:p w14:paraId="35B24687" w14:textId="77777777" w:rsidR="007961DD" w:rsidRDefault="007961DD" w:rsidP="00B35083">
      <w:pPr>
        <w:pStyle w:val="Geenafstand"/>
      </w:pPr>
    </w:p>
    <w:p w14:paraId="13487E3D" w14:textId="6881517C" w:rsidR="007961DD" w:rsidRDefault="009E4BDA" w:rsidP="00B35083">
      <w:pPr>
        <w:pStyle w:val="Geenafstand"/>
      </w:pPr>
      <w:r>
        <w:t xml:space="preserve">By the time this thesis started the C# </w:t>
      </w:r>
      <w:del w:id="54" w:author="Riemer van Rozen" w:date="2017-06-08T13:18:00Z">
        <w:r w:rsidDel="00C2486E">
          <w:delText xml:space="preserve">port </w:delText>
        </w:r>
      </w:del>
      <w:ins w:id="55" w:author="Riemer van Rozen" w:date="2017-06-08T13:18:00Z">
        <w:r w:rsidR="00C2486E">
          <w:t xml:space="preserve">version </w:t>
        </w:r>
      </w:ins>
      <w:r>
        <w:t>was well on its way and the development of a visual tool to accompany it could begin.</w:t>
      </w:r>
      <w:r w:rsidR="007961DD">
        <w:t xml:space="preserve"> To get a better understanding of Micro-Machinations and the work that needed to be done </w:t>
      </w:r>
      <w:r w:rsidR="000418C8">
        <w:t xml:space="preserve">research papers by </w:t>
      </w:r>
      <w:r w:rsidR="007961DD">
        <w:t xml:space="preserve">Riemer van Rozen </w:t>
      </w:r>
      <w:r w:rsidR="000418C8">
        <w:t>about the language were consulted</w:t>
      </w:r>
      <w:r>
        <w:t xml:space="preserve"> (Rozen, 2013)</w:t>
      </w:r>
      <w:r w:rsidR="000418C8">
        <w:t>.</w:t>
      </w:r>
    </w:p>
    <w:p w14:paraId="5F1FB1CA" w14:textId="77777777" w:rsidR="007B16FB" w:rsidRDefault="007B16FB" w:rsidP="007B16FB">
      <w:pPr>
        <w:pStyle w:val="Kop2"/>
      </w:pPr>
      <w:bookmarkStart w:id="56" w:name="_Toc485047168"/>
      <w:r>
        <w:t>2.2 Iterative Refinement</w:t>
      </w:r>
      <w:bookmarkEnd w:id="56"/>
    </w:p>
    <w:p w14:paraId="5DF48519" w14:textId="77777777" w:rsidR="00B92AAF" w:rsidRDefault="00B92AAF" w:rsidP="00B35083">
      <w:pPr>
        <w:pStyle w:val="Geenafstand"/>
      </w:pPr>
      <w:r>
        <w:t>From there the process was mostly iterative re</w:t>
      </w:r>
      <w:r w:rsidR="003655E7">
        <w:t>finement. The work was done in</w:t>
      </w:r>
      <w:r>
        <w:t xml:space="preserve"> weekly design cycle</w:t>
      </w:r>
      <w:r w:rsidR="003655E7">
        <w:t>s</w:t>
      </w:r>
      <w:r>
        <w:t xml:space="preserve">, thinking about </w:t>
      </w:r>
      <w:r w:rsidR="003655E7">
        <w:t xml:space="preserve">problems the users would have or what information they would require, creating functionality in the tool to solve these problems and checking with experts at the AUAS to see if the solutions </w:t>
      </w:r>
      <w:r w:rsidR="007B16FB">
        <w:t>were implemented correctly</w:t>
      </w:r>
      <w:r w:rsidR="003655E7">
        <w:t>.</w:t>
      </w:r>
    </w:p>
    <w:p w14:paraId="08A2ED72" w14:textId="77777777" w:rsidR="007B16FB" w:rsidRDefault="007B16FB" w:rsidP="00B35083">
      <w:pPr>
        <w:pStyle w:val="Geenafstand"/>
      </w:pPr>
    </w:p>
    <w:p w14:paraId="6D7BEE53" w14:textId="2F4446F4" w:rsidR="008912FF" w:rsidRPr="00825EA1" w:rsidRDefault="007B16FB" w:rsidP="00825EA1">
      <w:pPr>
        <w:pStyle w:val="Geenafstand"/>
      </w:pPr>
      <w:r>
        <w:t xml:space="preserve">After the tool was in a testable state the weekly design cycles were adjusted to include observation and testing. Game designers were asked to use the tool and were observed to see what information they were lacking or what problems they had when using the tool. From these </w:t>
      </w:r>
      <w:del w:id="57" w:author="Riemer van Rozen" w:date="2017-06-08T13:19:00Z">
        <w:r w:rsidDel="00C115A2">
          <w:delText>observations</w:delText>
        </w:r>
      </w:del>
      <w:ins w:id="58" w:author="Riemer van Rozen" w:date="2017-06-08T13:19:00Z">
        <w:r w:rsidR="00C115A2">
          <w:t>observations,</w:t>
        </w:r>
      </w:ins>
      <w:r>
        <w:t xml:space="preserve"> the design could be adjusted more accurately to the actual</w:t>
      </w:r>
      <w:r w:rsidR="00825EA1">
        <w:t xml:space="preserve"> needs of the target audience. </w:t>
      </w:r>
      <w:r w:rsidR="008912FF">
        <w:br w:type="page"/>
      </w:r>
    </w:p>
    <w:p w14:paraId="4672E408" w14:textId="77777777" w:rsidR="007B16FB" w:rsidRDefault="007B16FB" w:rsidP="007B16FB">
      <w:pPr>
        <w:pStyle w:val="Kop2"/>
      </w:pPr>
      <w:bookmarkStart w:id="59" w:name="_Toc485047169"/>
      <w:r>
        <w:lastRenderedPageBreak/>
        <w:t>2.3 Informed Design Decisions</w:t>
      </w:r>
      <w:bookmarkEnd w:id="59"/>
    </w:p>
    <w:p w14:paraId="40A2E6BD" w14:textId="0C078381" w:rsidR="007B16FB" w:rsidRDefault="00CA7E36" w:rsidP="007B16FB">
      <w:pPr>
        <w:pStyle w:val="Geenafstand"/>
      </w:pPr>
      <w:r>
        <w:t>In the early stages of the project</w:t>
      </w:r>
      <w:r w:rsidR="00804E1B">
        <w:t>,</w:t>
      </w:r>
      <w:r>
        <w:t xml:space="preserve"> the design was based mostly on the Machinations tool made by Joris Dormans</w:t>
      </w:r>
      <w:r w:rsidR="00F45689">
        <w:t xml:space="preserve"> (Dormans, 2012)</w:t>
      </w:r>
      <w:r>
        <w:t xml:space="preserve">. However Micro-Machinations does not share all of the features that Machinations has, and in turn also has </w:t>
      </w:r>
      <w:del w:id="60" w:author="Riemer van Rozen" w:date="2017-06-08T13:19:00Z">
        <w:r w:rsidDel="00C115A2">
          <w:delText xml:space="preserve">new </w:delText>
        </w:r>
      </w:del>
      <w:ins w:id="61" w:author="Riemer van Rozen" w:date="2017-06-08T13:20:00Z">
        <w:r w:rsidR="00C115A2">
          <w:t>additional</w:t>
        </w:r>
      </w:ins>
      <w:ins w:id="62" w:author="Riemer van Rozen" w:date="2017-06-08T13:19:00Z">
        <w:r w:rsidR="00C115A2">
          <w:t xml:space="preserve"> </w:t>
        </w:r>
      </w:ins>
      <w:r>
        <w:t xml:space="preserve">features. </w:t>
      </w:r>
      <w:ins w:id="63" w:author="Riemer van Rozen" w:date="2017-06-08T13:20:00Z">
        <w:r w:rsidR="00C115A2">
          <w:t>Therefore,</w:t>
        </w:r>
      </w:ins>
      <w:del w:id="64" w:author="Riemer van Rozen" w:date="2017-06-08T13:20:00Z">
        <w:r w:rsidDel="00C115A2">
          <w:delText>So</w:delText>
        </w:r>
      </w:del>
      <w:r>
        <w:t xml:space="preserve"> the design started to adapt to these differences by removing deprecated features and designing solutions for </w:t>
      </w:r>
      <w:ins w:id="65" w:author="Riemer van Rozen" w:date="2017-06-08T13:20:00Z">
        <w:r w:rsidR="00C115A2">
          <w:t xml:space="preserve">the </w:t>
        </w:r>
      </w:ins>
      <w:del w:id="66" w:author="Riemer van Rozen" w:date="2017-06-08T13:20:00Z">
        <w:r w:rsidDel="00C115A2">
          <w:delText xml:space="preserve">new </w:delText>
        </w:r>
      </w:del>
      <w:ins w:id="67" w:author="Riemer van Rozen" w:date="2017-06-08T13:20:00Z">
        <w:r w:rsidR="00C115A2">
          <w:t xml:space="preserve">additional </w:t>
        </w:r>
      </w:ins>
      <w:r>
        <w:t>features.</w:t>
      </w:r>
    </w:p>
    <w:p w14:paraId="447AC6B6" w14:textId="77777777" w:rsidR="00CA7E36" w:rsidRDefault="00CA7E36" w:rsidP="007B16FB">
      <w:pPr>
        <w:pStyle w:val="Geenafstand"/>
      </w:pPr>
    </w:p>
    <w:p w14:paraId="35261D18" w14:textId="227D7442" w:rsidR="00CA7E36" w:rsidRDefault="00CA7E36" w:rsidP="007B16FB">
      <w:pPr>
        <w:pStyle w:val="Geenafstand"/>
      </w:pPr>
      <w:r>
        <w:t xml:space="preserve">Because this tool was to be the </w:t>
      </w:r>
      <w:commentRangeStart w:id="68"/>
      <w:r>
        <w:t>first interactive Micro-Machination tool</w:t>
      </w:r>
      <w:ins w:id="69" w:author="Riemer van Rozen" w:date="2017-06-08T13:22:00Z">
        <w:r w:rsidR="00C115A2">
          <w:t xml:space="preserve"> </w:t>
        </w:r>
        <w:commentRangeEnd w:id="68"/>
        <w:r w:rsidR="00C115A2">
          <w:rPr>
            <w:rStyle w:val="Verwijzingopmerking"/>
          </w:rPr>
          <w:commentReference w:id="68"/>
        </w:r>
        <w:r w:rsidR="00C115A2">
          <w:t>based on the Micro-Machinations library</w:t>
        </w:r>
      </w:ins>
      <w:r>
        <w:t>, there was no</w:t>
      </w:r>
      <w:r w:rsidR="00305250">
        <w:t>t much</w:t>
      </w:r>
      <w:r>
        <w:t xml:space="preserve"> previous information to go on. While working on solving these design problems Riemer van Rozen and Stefan Leijnen were often consulted to make sure these solutions were user friendly and in line with the skill set of game designers. </w:t>
      </w:r>
    </w:p>
    <w:p w14:paraId="1236E78E" w14:textId="77777777" w:rsidR="00C440CD" w:rsidRDefault="00C440CD" w:rsidP="007B16FB">
      <w:pPr>
        <w:pStyle w:val="Geenafstand"/>
      </w:pPr>
    </w:p>
    <w:p w14:paraId="5F5DF126" w14:textId="77777777" w:rsidR="007573F7" w:rsidRDefault="00C440CD" w:rsidP="007B16FB">
      <w:pPr>
        <w:pStyle w:val="Geenafstand"/>
      </w:pPr>
      <w:r>
        <w:t>The original design of Machinations is still reflected in the</w:t>
      </w:r>
      <w:r w:rsidR="001950EE">
        <w:t xml:space="preserve"> design of the new tool</w:t>
      </w:r>
      <w:r w:rsidR="007573F7">
        <w:t xml:space="preserve"> because of game designers who have already learned how to work with the Machinations tool. They will be more familiar with the new tool because of the similarities to the Machinations tool.</w:t>
      </w:r>
    </w:p>
    <w:p w14:paraId="31F93258" w14:textId="77777777" w:rsidR="007573F7" w:rsidRDefault="00F45689" w:rsidP="00F45689">
      <w:pPr>
        <w:pStyle w:val="Kop2"/>
      </w:pPr>
      <w:bookmarkStart w:id="70" w:name="_Toc485047170"/>
      <w:r>
        <w:t>2.4 Using Existing Technology</w:t>
      </w:r>
      <w:bookmarkEnd w:id="70"/>
    </w:p>
    <w:p w14:paraId="400D3741" w14:textId="4C5C5EE7" w:rsidR="00F45689" w:rsidRPr="00F45689" w:rsidRDefault="00F45689" w:rsidP="00F45689">
      <w:pPr>
        <w:pStyle w:val="Geenafstand"/>
      </w:pPr>
      <w:r>
        <w:t xml:space="preserve">To </w:t>
      </w:r>
      <w:del w:id="71" w:author="Riemer van Rozen" w:date="2017-06-08T13:25:00Z">
        <w:r w:rsidDel="0049497F">
          <w:delText xml:space="preserve">surmise </w:delText>
        </w:r>
      </w:del>
      <w:ins w:id="72" w:author="Riemer van Rozen" w:date="2017-06-08T13:25:00Z">
        <w:r w:rsidR="0049497F">
          <w:t xml:space="preserve">summarize, </w:t>
        </w:r>
      </w:ins>
      <w:r>
        <w:t>this chapter and to answer the first sub-question, what existing technology can be used for this tool, we can see the three main sources of information and inspiration. The Machinations tool by Joris Dormans was used for UI inspiration and basic functionality, the Micro-Machinations Library by Riemer van Rozen was used as a back-end and the preliminary research by Tom Vaessen was used to determine what technologies were worthwhile to begin with.</w:t>
      </w:r>
    </w:p>
    <w:p w14:paraId="560D97EC" w14:textId="77777777" w:rsidR="00F45689" w:rsidRPr="00F45689" w:rsidRDefault="00F45689" w:rsidP="00F45689">
      <w:pPr>
        <w:pStyle w:val="Geenafstand"/>
      </w:pPr>
    </w:p>
    <w:p w14:paraId="628A145F" w14:textId="77777777" w:rsidR="00C440CD" w:rsidRDefault="00C440CD" w:rsidP="007B16FB">
      <w:pPr>
        <w:pStyle w:val="Geenafstand"/>
      </w:pPr>
    </w:p>
    <w:p w14:paraId="663C5FF8" w14:textId="77777777" w:rsidR="00C440CD" w:rsidRPr="007B16FB" w:rsidRDefault="00C440CD" w:rsidP="007B16FB">
      <w:pPr>
        <w:pStyle w:val="Geenafstand"/>
      </w:pPr>
    </w:p>
    <w:p w14:paraId="353A96AB" w14:textId="77777777" w:rsidR="003655E7" w:rsidRDefault="003655E7" w:rsidP="00B35083">
      <w:pPr>
        <w:pStyle w:val="Geenafstand"/>
      </w:pPr>
    </w:p>
    <w:p w14:paraId="23B2F557" w14:textId="77777777" w:rsidR="003655E7" w:rsidRDefault="003655E7" w:rsidP="00B35083">
      <w:pPr>
        <w:pStyle w:val="Geenafstand"/>
      </w:pPr>
    </w:p>
    <w:p w14:paraId="237ACE91" w14:textId="77777777" w:rsidR="00AC4479" w:rsidRDefault="00AC4479" w:rsidP="00B35083">
      <w:pPr>
        <w:pStyle w:val="Geenafstand"/>
      </w:pPr>
    </w:p>
    <w:p w14:paraId="395360DA" w14:textId="77777777" w:rsidR="009F1F31" w:rsidRPr="00381EB8" w:rsidRDefault="009F1F31" w:rsidP="00B35083">
      <w:pPr>
        <w:pStyle w:val="Geenafstand"/>
      </w:pPr>
    </w:p>
    <w:p w14:paraId="4EB74C4F" w14:textId="77777777" w:rsidR="009F1F31" w:rsidRPr="00381EB8" w:rsidRDefault="009F1F31">
      <w:pPr>
        <w:rPr>
          <w:sz w:val="24"/>
        </w:rPr>
      </w:pPr>
      <w:r w:rsidRPr="00381EB8">
        <w:br w:type="page"/>
      </w:r>
    </w:p>
    <w:p w14:paraId="68F7469E" w14:textId="77777777" w:rsidR="00F45689" w:rsidRPr="00381EB8" w:rsidRDefault="00F45689" w:rsidP="00F45689">
      <w:pPr>
        <w:pStyle w:val="Kop1"/>
      </w:pPr>
      <w:bookmarkStart w:id="73" w:name="_Toc485047171"/>
      <w:r>
        <w:lastRenderedPageBreak/>
        <w:t>3</w:t>
      </w:r>
      <w:r w:rsidRPr="00381EB8">
        <w:t>. Re</w:t>
      </w:r>
      <w:r>
        <w:t>quirements</w:t>
      </w:r>
      <w:bookmarkEnd w:id="73"/>
    </w:p>
    <w:p w14:paraId="715D0605" w14:textId="77777777" w:rsidR="00F45689" w:rsidRDefault="00F45689" w:rsidP="00F45689">
      <w:pPr>
        <w:pStyle w:val="Geenafstand"/>
      </w:pPr>
    </w:p>
    <w:p w14:paraId="18BCD9DE" w14:textId="77777777" w:rsidR="00E30634" w:rsidRDefault="00E30634" w:rsidP="00F45689">
      <w:pPr>
        <w:pStyle w:val="Geenafstand"/>
      </w:pPr>
      <w:r>
        <w:t xml:space="preserve">This chapter explains what requirements had to be kept in mind when developing and designing the tool. </w:t>
      </w:r>
    </w:p>
    <w:p w14:paraId="1FFECA6E" w14:textId="77777777" w:rsidR="00E30634" w:rsidRPr="00381EB8" w:rsidRDefault="00E30634" w:rsidP="00E30634">
      <w:pPr>
        <w:pStyle w:val="Kop2"/>
      </w:pPr>
      <w:bookmarkStart w:id="74" w:name="_Toc485047172"/>
      <w:r>
        <w:t>3.1 User Requirements and Library Requirements</w:t>
      </w:r>
      <w:bookmarkEnd w:id="74"/>
    </w:p>
    <w:p w14:paraId="0CA89AF5" w14:textId="77777777" w:rsidR="00F45689" w:rsidRDefault="00F45689" w:rsidP="00F45689">
      <w:pPr>
        <w:pStyle w:val="Geenafstand"/>
      </w:pPr>
      <w:r>
        <w:t xml:space="preserve">During the development of the tool many design decisions were made to accommodate future users. The goal of the tool is to help game designers accomplish their </w:t>
      </w:r>
      <w:r w:rsidR="00C90D8C">
        <w:t>tasks in the game development cycle</w:t>
      </w:r>
      <w:r>
        <w:t>. The tool need</w:t>
      </w:r>
      <w:r w:rsidR="00C90D8C">
        <w:t>s</w:t>
      </w:r>
      <w:r>
        <w:t xml:space="preserve"> to be a simple way for designers to understand Micro-Machinations and help them create diagrams without needing to know the exact syntax.</w:t>
      </w:r>
    </w:p>
    <w:p w14:paraId="3B4D56F0" w14:textId="77777777" w:rsidR="00F45689" w:rsidRDefault="003F16EF" w:rsidP="00F45689">
      <w:pPr>
        <w:pStyle w:val="Geenafstand"/>
      </w:pPr>
      <w:r>
        <w:rPr>
          <w:noProof/>
          <w:lang w:val="en-GB" w:eastAsia="en-GB"/>
        </w:rPr>
        <w:drawing>
          <wp:anchor distT="0" distB="0" distL="114300" distR="114300" simplePos="0" relativeHeight="251671552" behindDoc="1" locked="0" layoutInCell="1" allowOverlap="1" wp14:anchorId="4D21E6CC" wp14:editId="289FED10">
            <wp:simplePos x="0" y="0"/>
            <wp:positionH relativeFrom="column">
              <wp:posOffset>5095875</wp:posOffset>
            </wp:positionH>
            <wp:positionV relativeFrom="paragraph">
              <wp:posOffset>5715</wp:posOffset>
            </wp:positionV>
            <wp:extent cx="1333500" cy="3105150"/>
            <wp:effectExtent l="0" t="0" r="0" b="0"/>
            <wp:wrapTight wrapText="bothSides">
              <wp:wrapPolygon edited="0">
                <wp:start x="0" y="0"/>
                <wp:lineTo x="0" y="21467"/>
                <wp:lineTo x="21291" y="21467"/>
                <wp:lineTo x="21291"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deinspector.png"/>
                    <pic:cNvPicPr/>
                  </pic:nvPicPr>
                  <pic:blipFill>
                    <a:blip r:embed="rId17">
                      <a:extLst>
                        <a:ext uri="{28A0092B-C50C-407E-A947-70E740481C1C}">
                          <a14:useLocalDpi xmlns:a14="http://schemas.microsoft.com/office/drawing/2010/main" val="0"/>
                        </a:ext>
                      </a:extLst>
                    </a:blip>
                    <a:stretch>
                      <a:fillRect/>
                    </a:stretch>
                  </pic:blipFill>
                  <pic:spPr>
                    <a:xfrm>
                      <a:off x="0" y="0"/>
                      <a:ext cx="1333500" cy="3105150"/>
                    </a:xfrm>
                    <a:prstGeom prst="rect">
                      <a:avLst/>
                    </a:prstGeom>
                  </pic:spPr>
                </pic:pic>
              </a:graphicData>
            </a:graphic>
          </wp:anchor>
        </w:drawing>
      </w:r>
    </w:p>
    <w:p w14:paraId="210CF5EE" w14:textId="77777777" w:rsidR="00F45689" w:rsidRDefault="00F45689" w:rsidP="00F45689">
      <w:pPr>
        <w:pStyle w:val="Geenafstand"/>
      </w:pPr>
      <w:r>
        <w:t>The ease of use is not the only requirement the tool had to comply with. The tool needed to be buil</w:t>
      </w:r>
      <w:r w:rsidR="0068176C">
        <w:t>t in a specific way to implement the Micro-Machinations library.</w:t>
      </w:r>
      <w:r w:rsidR="00AF4F39">
        <w:t xml:space="preserve"> Certain features needed to be present to represent functionality added in Micro-Machinations like tabs for different definitions, functionality to import and export textual diagrams and more.</w:t>
      </w:r>
    </w:p>
    <w:p w14:paraId="09435C8B" w14:textId="77777777" w:rsidR="00C90D8C" w:rsidRDefault="00C90D8C" w:rsidP="00F45689">
      <w:pPr>
        <w:pStyle w:val="Geenafstand"/>
      </w:pPr>
    </w:p>
    <w:p w14:paraId="7841F2FF" w14:textId="77777777" w:rsidR="00C90D8C" w:rsidRDefault="00C90D8C" w:rsidP="00F45689">
      <w:pPr>
        <w:pStyle w:val="Geenafstand"/>
      </w:pPr>
      <w:r>
        <w:t>Sometimes these requirements went hand in hand</w:t>
      </w:r>
      <w:r w:rsidR="003F16EF">
        <w:t xml:space="preserve"> even complementing each other. The attribute editor is a perfect example, it is ordered in the way the attributes are printed in the syntax, giving the designer some insight on how to read textual micro-machinations. The tool also greys out attr</w:t>
      </w:r>
      <w:r w:rsidR="00AF4F39">
        <w:t>ibutes that cannot be changed to prevent</w:t>
      </w:r>
      <w:r w:rsidR="003F16EF">
        <w:t xml:space="preserve"> user error. </w:t>
      </w:r>
    </w:p>
    <w:p w14:paraId="15140AD0" w14:textId="77777777" w:rsidR="00AF4F39" w:rsidRDefault="00AF4F39" w:rsidP="00F45689">
      <w:pPr>
        <w:pStyle w:val="Geenafstand"/>
      </w:pPr>
    </w:p>
    <w:p w14:paraId="3CEF8FE0" w14:textId="7153DB4F" w:rsidR="00AF4F39" w:rsidRDefault="00E30634" w:rsidP="00F45689">
      <w:pPr>
        <w:pStyle w:val="Geenafstand"/>
      </w:pPr>
      <w:r>
        <w:rPr>
          <w:noProof/>
          <w:lang w:val="en-GB" w:eastAsia="en-GB"/>
        </w:rPr>
        <mc:AlternateContent>
          <mc:Choice Requires="wps">
            <w:drawing>
              <wp:anchor distT="0" distB="0" distL="114300" distR="114300" simplePos="0" relativeHeight="251673600" behindDoc="1" locked="0" layoutInCell="1" allowOverlap="1" wp14:anchorId="1A564732" wp14:editId="7AF60E78">
                <wp:simplePos x="0" y="0"/>
                <wp:positionH relativeFrom="column">
                  <wp:posOffset>5114925</wp:posOffset>
                </wp:positionH>
                <wp:positionV relativeFrom="paragraph">
                  <wp:posOffset>692785</wp:posOffset>
                </wp:positionV>
                <wp:extent cx="1333500" cy="266700"/>
                <wp:effectExtent l="0" t="0" r="0" b="0"/>
                <wp:wrapTight wrapText="bothSides">
                  <wp:wrapPolygon edited="0">
                    <wp:start x="0" y="0"/>
                    <wp:lineTo x="0" y="21600"/>
                    <wp:lineTo x="21600" y="21600"/>
                    <wp:lineTo x="21600" y="0"/>
                  </wp:wrapPolygon>
                </wp:wrapTight>
                <wp:docPr id="5" name="Tekstvak 5"/>
                <wp:cNvGraphicFramePr/>
                <a:graphic xmlns:a="http://schemas.openxmlformats.org/drawingml/2006/main">
                  <a:graphicData uri="http://schemas.microsoft.com/office/word/2010/wordprocessingShape">
                    <wps:wsp>
                      <wps:cNvSpPr txBox="1"/>
                      <wps:spPr>
                        <a:xfrm>
                          <a:off x="0" y="0"/>
                          <a:ext cx="1333500" cy="266700"/>
                        </a:xfrm>
                        <a:prstGeom prst="rect">
                          <a:avLst/>
                        </a:prstGeom>
                        <a:solidFill>
                          <a:prstClr val="white"/>
                        </a:solidFill>
                        <a:ln>
                          <a:noFill/>
                        </a:ln>
                      </wps:spPr>
                      <wps:txbx>
                        <w:txbxContent>
                          <w:p w14:paraId="5EEECC9E" w14:textId="67A3D1A4" w:rsidR="006E2F9A" w:rsidRPr="00812C4C" w:rsidRDefault="006E2F9A" w:rsidP="00E30634">
                            <w:pPr>
                              <w:pStyle w:val="Bijschrift"/>
                              <w:rPr>
                                <w:noProof/>
                                <w:sz w:val="24"/>
                              </w:rPr>
                            </w:pPr>
                            <w:r>
                              <w:t xml:space="preserve">Figure </w:t>
                            </w:r>
                            <w:fldSimple w:instr=" SEQ Figure \* ARABIC ">
                              <w:r w:rsidR="006B111B">
                                <w:rPr>
                                  <w:noProof/>
                                </w:rPr>
                                <w:t>1</w:t>
                              </w:r>
                            </w:fldSimple>
                            <w:r>
                              <w:t>: Node Inspector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564732" id="_x0000_t202" coordsize="21600,21600" o:spt="202" path="m,l,21600r21600,l21600,xe">
                <v:stroke joinstyle="miter"/>
                <v:path gradientshapeok="t" o:connecttype="rect"/>
              </v:shapetype>
              <v:shape id="Tekstvak 5" o:spid="_x0000_s1026" type="#_x0000_t202" style="position:absolute;margin-left:402.75pt;margin-top:54.55pt;width:10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" stroked="f">
                <v:textbox style="mso-fit-shape-to-text:t" inset="0,0,0,0">
                  <w:txbxContent>
                    <w:p w14:paraId="5EEECC9E" w14:textId="67A3D1A4" w:rsidR="006E2F9A" w:rsidRPr="00812C4C" w:rsidRDefault="006E2F9A" w:rsidP="00E30634">
                      <w:pPr>
                        <w:pStyle w:val="Bijschrift"/>
                        <w:rPr>
                          <w:noProof/>
                          <w:sz w:val="24"/>
                        </w:rPr>
                      </w:pPr>
                      <w:r>
                        <w:t xml:space="preserve">Figure </w:t>
                      </w:r>
                      <w:fldSimple w:instr=" SEQ Figure \* ARABIC ">
                        <w:r w:rsidR="006B111B">
                          <w:rPr>
                            <w:noProof/>
                          </w:rPr>
                          <w:t>1</w:t>
                        </w:r>
                      </w:fldSimple>
                      <w:r>
                        <w:t>: Node Inspector</w:t>
                      </w:r>
                    </w:p>
                  </w:txbxContent>
                </v:textbox>
                <w10:wrap type="tight"/>
              </v:shape>
            </w:pict>
          </mc:Fallback>
        </mc:AlternateContent>
      </w:r>
      <w:r w:rsidR="00AF4F39">
        <w:t xml:space="preserve">Other times combining these requirements was more difficult. </w:t>
      </w:r>
      <w:r>
        <w:t>Because Micro-Machinations was formerly a textual language, visualizing all elements was difficult. Riemer van Rozen already had visualizations for a lot of elements in his various papers (Rozen</w:t>
      </w:r>
      <w:ins w:id="75" w:author="christian stiehl" w:date="2017-06-08T15:10:00Z">
        <w:r w:rsidR="00EC42BB">
          <w:t>,</w:t>
        </w:r>
      </w:ins>
      <w:del w:id="76" w:author="Riemer van Rozen" w:date="2017-06-08T14:03:00Z">
        <w:r w:rsidDel="00C76664">
          <w:delText>,</w:delText>
        </w:r>
      </w:del>
      <w:r>
        <w:t xml:space="preserve"> 2013, 2014, 2017). </w:t>
      </w:r>
      <w:ins w:id="77" w:author="Riemer van Rozen" w:date="2017-06-08T14:02:00Z">
        <w:r w:rsidR="00E40D2E">
          <w:t xml:space="preserve">Moreover, several tool prototypes exist, notably Micro-Machinations Analysis in Rascal (MM AiR) </w:t>
        </w:r>
        <w:r w:rsidR="00C76664">
          <w:t>(Klint</w:t>
        </w:r>
      </w:ins>
      <w:ins w:id="78" w:author="christian stiehl" w:date="2017-06-08T15:09:00Z">
        <w:r w:rsidR="00EC42BB">
          <w:t>,</w:t>
        </w:r>
      </w:ins>
      <w:ins w:id="79" w:author="Riemer van Rozen" w:date="2017-06-08T14:02:00Z">
        <w:r w:rsidR="00C76664">
          <w:t xml:space="preserve"> 2013) </w:t>
        </w:r>
        <w:r w:rsidR="00E40D2E">
          <w:t>and Mechanics Design Assistant (MeDeA)</w:t>
        </w:r>
        <w:r w:rsidR="00C76664">
          <w:t xml:space="preserve"> (Rozen</w:t>
        </w:r>
      </w:ins>
      <w:ins w:id="80" w:author="christian stiehl" w:date="2017-06-08T15:09:00Z">
        <w:r w:rsidR="00EC42BB">
          <w:t>,</w:t>
        </w:r>
      </w:ins>
      <w:ins w:id="81" w:author="Riemer van Rozen" w:date="2017-06-08T14:02:00Z">
        <w:r w:rsidR="00C76664">
          <w:t xml:space="preserve"> 2015)</w:t>
        </w:r>
        <w:r w:rsidR="00E40D2E">
          <w:t xml:space="preserve">. </w:t>
        </w:r>
      </w:ins>
      <w:del w:id="82" w:author="Riemer van Rozen" w:date="2017-06-08T13:27:00Z">
        <w:r w:rsidDel="001D5FB3">
          <w:delText>But some</w:delText>
        </w:r>
      </w:del>
      <w:ins w:id="83" w:author="Riemer van Rozen" w:date="2017-06-08T13:27:00Z">
        <w:r w:rsidR="00046FFF">
          <w:t>However, se</w:t>
        </w:r>
        <w:r w:rsidR="001D5FB3">
          <w:t>veral interactive</w:t>
        </w:r>
      </w:ins>
      <w:r>
        <w:t xml:space="preserve"> visualizations were not </w:t>
      </w:r>
      <w:ins w:id="84" w:author="Riemer van Rozen" w:date="2017-06-08T13:29:00Z">
        <w:r w:rsidR="00046FFF">
          <w:t xml:space="preserve">analyzed and </w:t>
        </w:r>
      </w:ins>
      <w:del w:id="85" w:author="Riemer van Rozen" w:date="2017-06-08T13:29:00Z">
        <w:r w:rsidDel="00046FFF">
          <w:delText>thought about</w:delText>
        </w:r>
      </w:del>
      <w:ins w:id="86" w:author="Riemer van Rozen" w:date="2017-06-08T13:29:00Z">
        <w:r w:rsidR="00046FFF">
          <w:t>designed</w:t>
        </w:r>
      </w:ins>
      <w:r>
        <w:t xml:space="preserve"> yet or had to be changed for easier understanding. </w:t>
      </w:r>
    </w:p>
    <w:p w14:paraId="4D6F54B3" w14:textId="77777777" w:rsidR="00E30634" w:rsidRDefault="00E30634" w:rsidP="00F45689">
      <w:pPr>
        <w:pStyle w:val="Geenafstand"/>
      </w:pPr>
    </w:p>
    <w:p w14:paraId="43112614" w14:textId="532E81A6" w:rsidR="00E30634" w:rsidRDefault="00E30634" w:rsidP="00F45689">
      <w:pPr>
        <w:pStyle w:val="Geenafstand"/>
      </w:pPr>
      <w:r>
        <w:t xml:space="preserve">Luckily the development of this tool went hand in hand with the development of a new Micro-Machinations library in C#. </w:t>
      </w:r>
      <w:del w:id="87" w:author="Riemer van Rozen" w:date="2017-06-08T13:28:00Z">
        <w:r w:rsidDel="00046FFF">
          <w:delText>A lot of</w:delText>
        </w:r>
      </w:del>
      <w:ins w:id="88" w:author="Riemer van Rozen" w:date="2017-06-08T13:28:00Z">
        <w:r w:rsidR="00046FFF">
          <w:t>Many</w:t>
        </w:r>
      </w:ins>
      <w:r>
        <w:t xml:space="preserve"> issues were fixed by collaboration with Riemer van Rozen. For </w:t>
      </w:r>
      <w:del w:id="89" w:author="Riemer van Rozen" w:date="2017-06-08T13:28:00Z">
        <w:r w:rsidDel="00046FFF">
          <w:delText>example</w:delText>
        </w:r>
      </w:del>
      <w:ins w:id="90" w:author="Riemer van Rozen" w:date="2017-06-08T13:28:00Z">
        <w:r w:rsidR="00046FFF">
          <w:t>example,</w:t>
        </w:r>
      </w:ins>
      <w:r>
        <w:t xml:space="preserve"> the visual locations of elements had to be stored in the textual notation. Since there was no need for these to exist before, they had to be added. </w:t>
      </w:r>
    </w:p>
    <w:p w14:paraId="03EE98F2" w14:textId="77777777" w:rsidR="00E30634" w:rsidRDefault="00E30634" w:rsidP="00F45689">
      <w:pPr>
        <w:pStyle w:val="Geenafstand"/>
      </w:pPr>
    </w:p>
    <w:p w14:paraId="736E40EC" w14:textId="77777777" w:rsidR="00E30634" w:rsidRDefault="00E30634" w:rsidP="00F45689">
      <w:pPr>
        <w:pStyle w:val="Geenafstand"/>
      </w:pPr>
    </w:p>
    <w:p w14:paraId="67BD82BC" w14:textId="77777777" w:rsidR="003F16EF" w:rsidRDefault="003F16EF" w:rsidP="003F16EF">
      <w:pPr>
        <w:pStyle w:val="Geenafstand"/>
      </w:pPr>
    </w:p>
    <w:p w14:paraId="6C4D60CD" w14:textId="77777777" w:rsidR="003F16EF" w:rsidRDefault="003F16EF" w:rsidP="003F16EF">
      <w:pPr>
        <w:pStyle w:val="Geenafstand"/>
      </w:pPr>
    </w:p>
    <w:p w14:paraId="6F8797FF" w14:textId="77777777" w:rsidR="00F45689" w:rsidRPr="00F45689" w:rsidRDefault="00F45689" w:rsidP="00F45689">
      <w:pPr>
        <w:rPr>
          <w:sz w:val="24"/>
        </w:rPr>
      </w:pPr>
      <w:r w:rsidRPr="00381EB8">
        <w:br w:type="page"/>
      </w:r>
    </w:p>
    <w:p w14:paraId="3FDF17D5" w14:textId="77777777" w:rsidR="009F1F31" w:rsidRPr="00381EB8" w:rsidRDefault="00F45689" w:rsidP="009F1F31">
      <w:pPr>
        <w:pStyle w:val="Kop1"/>
      </w:pPr>
      <w:bookmarkStart w:id="91" w:name="_Toc485047173"/>
      <w:r>
        <w:lastRenderedPageBreak/>
        <w:t>4</w:t>
      </w:r>
      <w:r w:rsidR="009F1F31" w:rsidRPr="00381EB8">
        <w:t>. Product</w:t>
      </w:r>
      <w:r w:rsidR="00821B4C">
        <w:t>s</w:t>
      </w:r>
      <w:bookmarkEnd w:id="91"/>
    </w:p>
    <w:p w14:paraId="6CA22C81" w14:textId="77777777" w:rsidR="009F1F31" w:rsidRPr="00381EB8" w:rsidRDefault="009F1F31" w:rsidP="009F1F31">
      <w:pPr>
        <w:pStyle w:val="Geenafstand"/>
      </w:pPr>
    </w:p>
    <w:p w14:paraId="249240CF" w14:textId="77777777" w:rsidR="00381EB8" w:rsidRDefault="007D068A" w:rsidP="007D068A">
      <w:pPr>
        <w:pStyle w:val="Geenafstand"/>
      </w:pPr>
      <w:r>
        <w:t>This chapter</w:t>
      </w:r>
      <w:r w:rsidR="009F1F31" w:rsidRPr="00381EB8">
        <w:t xml:space="preserve"> </w:t>
      </w:r>
      <w:r w:rsidR="00F97AC0">
        <w:t>documents</w:t>
      </w:r>
      <w:r w:rsidR="009F1F31" w:rsidRPr="00381EB8">
        <w:t xml:space="preserve"> the creation of the products that accompany this thesis. This includes </w:t>
      </w:r>
      <w:r>
        <w:t xml:space="preserve">design decisions made before and during development of the tool. </w:t>
      </w:r>
    </w:p>
    <w:p w14:paraId="19CD0710" w14:textId="77777777" w:rsidR="00821B4C" w:rsidRPr="00821B4C" w:rsidRDefault="00F45689" w:rsidP="00821B4C">
      <w:pPr>
        <w:pStyle w:val="Kop2"/>
      </w:pPr>
      <w:bookmarkStart w:id="92" w:name="_Toc485047174"/>
      <w:r>
        <w:t>4</w:t>
      </w:r>
      <w:r w:rsidR="00381EB8">
        <w:t xml:space="preserve">.1 </w:t>
      </w:r>
      <w:r w:rsidR="00821B4C">
        <w:t>Tool</w:t>
      </w:r>
      <w:bookmarkEnd w:id="92"/>
    </w:p>
    <w:p w14:paraId="6994BDB0" w14:textId="59D538F8" w:rsidR="00821B4C" w:rsidRDefault="00821B4C" w:rsidP="00821B4C">
      <w:pPr>
        <w:pStyle w:val="Geenafstand"/>
      </w:pPr>
      <w:r>
        <w:t xml:space="preserve">In the preliminary research conducted by Tom Vaessen for Firebrush Studios, he concluded that Micro-Machinations would be the best solution for the problem Firebrush Studios had with Money Maker Deluxe. </w:t>
      </w:r>
      <w:del w:id="93" w:author="Riemer van Rozen" w:date="2017-06-08T13:30:00Z">
        <w:r w:rsidDel="00CD4BA8">
          <w:delText>However</w:delText>
        </w:r>
      </w:del>
      <w:ins w:id="94" w:author="Riemer van Rozen" w:date="2017-06-08T13:30:00Z">
        <w:r w:rsidR="00CD4BA8">
          <w:t>However,</w:t>
        </w:r>
      </w:ins>
      <w:r>
        <w:t xml:space="preserve"> he also concluded that it would require new tooling and porting from C++ to C#. </w:t>
      </w:r>
    </w:p>
    <w:p w14:paraId="0A3DF0B7" w14:textId="77777777" w:rsidR="00821B4C" w:rsidRDefault="00821B4C" w:rsidP="00821B4C">
      <w:pPr>
        <w:pStyle w:val="Geenafstand"/>
      </w:pPr>
    </w:p>
    <w:p w14:paraId="054865EA" w14:textId="35E4D861" w:rsidR="00821B4C" w:rsidRDefault="00C06B92" w:rsidP="00821B4C">
      <w:pPr>
        <w:pStyle w:val="Geenafstand"/>
      </w:pPr>
      <w:r>
        <w:t>During a</w:t>
      </w:r>
      <w:r w:rsidR="007D068A">
        <w:t xml:space="preserve"> meeting with Paul Brinkkemper, Tom Vaessen and Stefan Leijnen it was discussed what the best course of action was for the future of the LIVE Game Design project at Firebrush Studios. From this </w:t>
      </w:r>
      <w:del w:id="95" w:author="Riemer van Rozen" w:date="2017-06-08T13:30:00Z">
        <w:r w:rsidR="007D068A" w:rsidDel="00CD4BA8">
          <w:delText>meeting</w:delText>
        </w:r>
      </w:del>
      <w:ins w:id="96" w:author="Riemer van Rozen" w:date="2017-06-08T13:30:00Z">
        <w:r w:rsidR="00CD4BA8">
          <w:t>meeting,</w:t>
        </w:r>
      </w:ins>
      <w:r w:rsidR="007D068A">
        <w:t xml:space="preserve"> it was concluded that </w:t>
      </w:r>
      <w:r w:rsidR="008C734C">
        <w:t>a Micro-</w:t>
      </w:r>
      <w:r w:rsidR="007D068A">
        <w:t xml:space="preserve">Machinations tool </w:t>
      </w:r>
      <w:r w:rsidR="008C734C">
        <w:t xml:space="preserve">would be the most useful product, not only for Firebrush Studios but also for other game development studios struggling with long design cycles. </w:t>
      </w:r>
    </w:p>
    <w:p w14:paraId="457A75C9" w14:textId="77777777" w:rsidR="00AD28CC" w:rsidRDefault="00AD28CC" w:rsidP="00821B4C">
      <w:pPr>
        <w:pStyle w:val="Geenafstand"/>
      </w:pPr>
    </w:p>
    <w:p w14:paraId="06056735" w14:textId="77777777" w:rsidR="00AD28CC" w:rsidRDefault="00AD28CC" w:rsidP="00821B4C">
      <w:pPr>
        <w:pStyle w:val="Geenafstand"/>
      </w:pPr>
      <w:r>
        <w:t>Due to Money Maker Deluxe being developed in Unity and the easy to port nature of Unity it was decided to create the tool in Unity</w:t>
      </w:r>
      <w:r w:rsidR="00BC5612">
        <w:t xml:space="preserve"> as well</w:t>
      </w:r>
      <w:r>
        <w:t>. This way it could be used as a standalone application for designers to play around with or be easily incorporated in an existing Unity game.</w:t>
      </w:r>
    </w:p>
    <w:p w14:paraId="1854FECC" w14:textId="77777777" w:rsidR="008C734C" w:rsidRDefault="008C734C" w:rsidP="00821B4C">
      <w:pPr>
        <w:pStyle w:val="Geenafstand"/>
      </w:pPr>
    </w:p>
    <w:p w14:paraId="0FBFA7D6" w14:textId="77777777" w:rsidR="00821B4C" w:rsidRDefault="00F45689" w:rsidP="00821B4C">
      <w:pPr>
        <w:pStyle w:val="Kop3"/>
      </w:pPr>
      <w:bookmarkStart w:id="97" w:name="_Toc485047175"/>
      <w:r>
        <w:t>4</w:t>
      </w:r>
      <w:r w:rsidR="00821B4C">
        <w:t>.1.1 Machinations</w:t>
      </w:r>
      <w:bookmarkEnd w:id="97"/>
    </w:p>
    <w:p w14:paraId="46967A68" w14:textId="77777777" w:rsidR="00821B4C" w:rsidRDefault="00821B4C" w:rsidP="00821B4C">
      <w:pPr>
        <w:pStyle w:val="Geenafstand"/>
      </w:pPr>
    </w:p>
    <w:p w14:paraId="15E2D46E" w14:textId="623250B5" w:rsidR="00821B4C" w:rsidRDefault="008C734C" w:rsidP="00821B4C">
      <w:pPr>
        <w:pStyle w:val="Geenafstand"/>
      </w:pPr>
      <w:r>
        <w:t xml:space="preserve">The initial design of the tool took </w:t>
      </w:r>
      <w:r w:rsidR="00821B4C">
        <w:t>a lot of</w:t>
      </w:r>
      <w:r>
        <w:t xml:space="preserve"> </w:t>
      </w:r>
      <w:r w:rsidR="00821B4C">
        <w:t xml:space="preserve">inspiration from the original Machinations tool </w:t>
      </w:r>
      <w:del w:id="98" w:author="Riemer van Rozen" w:date="2017-06-08T13:31:00Z">
        <w:r w:rsidR="00821B4C" w:rsidDel="00CD4BA8">
          <w:delText xml:space="preserve">made </w:delText>
        </w:r>
      </w:del>
      <w:ins w:id="99" w:author="Riemer van Rozen" w:date="2017-06-08T13:31:00Z">
        <w:r w:rsidR="00CD4BA8">
          <w:t xml:space="preserve">created </w:t>
        </w:r>
      </w:ins>
      <w:r w:rsidR="00821B4C">
        <w:t xml:space="preserve">by Joris Dormans. </w:t>
      </w:r>
      <w:r>
        <w:t xml:space="preserve">Some additional features had </w:t>
      </w:r>
      <w:r w:rsidR="00206C2E">
        <w:t>to be included in this new tool to accommodate f</w:t>
      </w:r>
      <w:r>
        <w:t xml:space="preserve">eatures that </w:t>
      </w:r>
      <w:r w:rsidR="00206C2E">
        <w:t>are</w:t>
      </w:r>
      <w:r>
        <w:t xml:space="preserve"> </w:t>
      </w:r>
      <w:del w:id="100" w:author="Riemer van Rozen" w:date="2017-06-08T13:31:00Z">
        <w:r w:rsidDel="00CD4BA8">
          <w:delText xml:space="preserve">new </w:delText>
        </w:r>
      </w:del>
      <w:r>
        <w:t xml:space="preserve">additions to Micro-Machinations. </w:t>
      </w:r>
    </w:p>
    <w:p w14:paraId="39FC41F9" w14:textId="77777777" w:rsidR="00206C2E" w:rsidRDefault="00206C2E" w:rsidP="00821B4C">
      <w:pPr>
        <w:pStyle w:val="Geenafstand"/>
      </w:pPr>
    </w:p>
    <w:p w14:paraId="1D7BC846" w14:textId="77777777" w:rsidR="00206C2E" w:rsidRDefault="00206C2E" w:rsidP="00821B4C">
      <w:pPr>
        <w:pStyle w:val="Geenafstand"/>
      </w:pPr>
      <w:r>
        <w:t>Machinations is a visual game design language, it can help game designers test economies and even small games by simulating resource flow. It is however very abstract, the nodes and edges within the diagrams do not relate to real game objects easily.</w:t>
      </w:r>
    </w:p>
    <w:p w14:paraId="30BEDE9A" w14:textId="77777777" w:rsidR="001B08FA" w:rsidRDefault="001B08FA" w:rsidP="00821B4C">
      <w:pPr>
        <w:pStyle w:val="Geenafstand"/>
      </w:pPr>
    </w:p>
    <w:p w14:paraId="256E8420" w14:textId="77777777" w:rsidR="001B08FA" w:rsidRDefault="001B08FA" w:rsidP="00821B4C">
      <w:pPr>
        <w:pStyle w:val="Geenafstand"/>
      </w:pPr>
      <w:r>
        <w:t xml:space="preserve">A Machinations diagram consists </w:t>
      </w:r>
      <w:r w:rsidR="0086013D">
        <w:t>of nodes and edges. Nodes are objects that have a certain behavior, each node can only have one behavior. Behaviors are the inner working of a node, for example the pool behavior node can hold an amount of resources, the source behavior node can produce resources and the drain behavior node can drain resources.</w:t>
      </w:r>
    </w:p>
    <w:p w14:paraId="1BCF92B9" w14:textId="77777777" w:rsidR="0086013D" w:rsidRDefault="0086013D" w:rsidP="00821B4C">
      <w:pPr>
        <w:pStyle w:val="Geenafstand"/>
      </w:pPr>
    </w:p>
    <w:p w14:paraId="053C878C" w14:textId="77777777" w:rsidR="0086013D" w:rsidRDefault="0086013D" w:rsidP="00821B4C">
      <w:pPr>
        <w:pStyle w:val="Geenafstand"/>
      </w:pPr>
      <w:r>
        <w:t xml:space="preserve">To connect these nodes a designer can use edges. Edges are lines drawn between nodes to simulate the flow of resources. A pool connected to a source with an edge will slowly fill up with resource and a pool connected to a drain will slowly empty out. Edges also have two types of behavior. State edges and Flow Edges. </w:t>
      </w:r>
      <w:r w:rsidR="00E33EC3">
        <w:t>State edges have a condition attached to them, only transferring resources when the condition is met. Flow edges have an amount attached to them, indicating how many resources the edge tries to move at once.</w:t>
      </w:r>
    </w:p>
    <w:p w14:paraId="7E28AC25" w14:textId="77777777" w:rsidR="00206C2E" w:rsidRDefault="00206C2E" w:rsidP="00821B4C">
      <w:pPr>
        <w:pStyle w:val="Geenafstand"/>
      </w:pPr>
    </w:p>
    <w:p w14:paraId="796100AC" w14:textId="77777777" w:rsidR="00206C2E" w:rsidRDefault="00F45689" w:rsidP="00206C2E">
      <w:pPr>
        <w:pStyle w:val="Kop3"/>
      </w:pPr>
      <w:bookmarkStart w:id="101" w:name="_Toc485047176"/>
      <w:r>
        <w:lastRenderedPageBreak/>
        <w:t>4</w:t>
      </w:r>
      <w:r w:rsidR="00206C2E">
        <w:t>1.2 Micro-Machinations</w:t>
      </w:r>
      <w:bookmarkEnd w:id="101"/>
    </w:p>
    <w:p w14:paraId="1963C2CB" w14:textId="77777777" w:rsidR="008C734C" w:rsidRDefault="008C734C" w:rsidP="00821B4C">
      <w:pPr>
        <w:pStyle w:val="Geenafstand"/>
      </w:pPr>
    </w:p>
    <w:p w14:paraId="2334A669" w14:textId="31132EB2" w:rsidR="00206C2E" w:rsidRDefault="00206C2E" w:rsidP="00821B4C">
      <w:pPr>
        <w:pStyle w:val="Geenafstand"/>
      </w:pPr>
      <w:r>
        <w:t xml:space="preserve">Micro-Machinations </w:t>
      </w:r>
      <w:del w:id="102" w:author="Riemer van Rozen" w:date="2017-06-08T13:32:00Z">
        <w:r w:rsidDel="00CD4BA8">
          <w:delText xml:space="preserve">was </w:delText>
        </w:r>
      </w:del>
      <w:ins w:id="103" w:author="Riemer van Rozen" w:date="2017-06-08T13:32:00Z">
        <w:r w:rsidR="00CD4BA8">
          <w:t xml:space="preserve">is a programming language </w:t>
        </w:r>
      </w:ins>
      <w:r>
        <w:t xml:space="preserve">created by Riemer van Rozen </w:t>
      </w:r>
      <w:ins w:id="104" w:author="Riemer van Rozen" w:date="2017-06-08T13:32:00Z">
        <w:r w:rsidR="00CD4BA8">
          <w:t>that</w:t>
        </w:r>
      </w:ins>
      <w:del w:id="105" w:author="Riemer van Rozen" w:date="2017-06-08T13:32:00Z">
        <w:r w:rsidDel="00CD4BA8">
          <w:delText>to</w:delText>
        </w:r>
      </w:del>
      <w:r>
        <w:t xml:space="preserve"> </w:t>
      </w:r>
      <w:del w:id="106" w:author="Riemer van Rozen" w:date="2017-06-08T13:32:00Z">
        <w:r w:rsidDel="00CD4BA8">
          <w:delText xml:space="preserve">contextualize </w:delText>
        </w:r>
      </w:del>
      <w:ins w:id="107" w:author="Riemer van Rozen" w:date="2017-06-08T13:32:00Z">
        <w:r w:rsidR="00CD4BA8">
          <w:t xml:space="preserve">formalizes </w:t>
        </w:r>
      </w:ins>
      <w:r>
        <w:t xml:space="preserve">Machinations </w:t>
      </w:r>
      <w:del w:id="108" w:author="Riemer van Rozen" w:date="2017-06-08T13:32:00Z">
        <w:r w:rsidDel="00CD4BA8">
          <w:delText xml:space="preserve">and give the objects </w:delText>
        </w:r>
      </w:del>
      <w:r>
        <w:t>meaning. This way it can be integrated in actual games and help designers not only simulate mechanics or economies, but actually influence them</w:t>
      </w:r>
      <w:ins w:id="109" w:author="Riemer van Rozen" w:date="2017-06-08T14:03:00Z">
        <w:r w:rsidR="00622CE6">
          <w:t xml:space="preserve"> and make predictions about the quality of game software</w:t>
        </w:r>
      </w:ins>
      <w:r>
        <w:t xml:space="preserve">. </w:t>
      </w:r>
    </w:p>
    <w:p w14:paraId="35E0DA9E" w14:textId="77777777" w:rsidR="00206C2E" w:rsidRDefault="00206C2E" w:rsidP="00821B4C">
      <w:pPr>
        <w:pStyle w:val="Geenafstand"/>
      </w:pPr>
    </w:p>
    <w:p w14:paraId="0E2FBC63" w14:textId="77777777" w:rsidR="00206C2E" w:rsidRDefault="00206C2E" w:rsidP="00821B4C">
      <w:pPr>
        <w:pStyle w:val="Geenafstand"/>
      </w:pPr>
      <w:r>
        <w:t xml:space="preserve">Since the creation of Micro-Machinations in 2013 a couple of games have integrated it, however the process is cumbersome and the library is written in C++. </w:t>
      </w:r>
    </w:p>
    <w:p w14:paraId="585AE566" w14:textId="77777777" w:rsidR="00AC4479" w:rsidRDefault="00AC4479" w:rsidP="00821B4C">
      <w:pPr>
        <w:pStyle w:val="Geenafstand"/>
      </w:pPr>
    </w:p>
    <w:p w14:paraId="321F662D" w14:textId="5689403A" w:rsidR="004C24BC" w:rsidRDefault="008C734C" w:rsidP="00821B4C">
      <w:pPr>
        <w:pStyle w:val="Geenafstand"/>
      </w:pPr>
      <w:r>
        <w:t xml:space="preserve">The biggest additions to Micro-Machinations are references and definitions. </w:t>
      </w:r>
      <w:r w:rsidR="00AC4479">
        <w:t>Definitions enable the d</w:t>
      </w:r>
      <w:r w:rsidR="004C24BC">
        <w:t xml:space="preserve">esigner to create sub-diagrams. A definition is attached to a pool and translates the number in the pool to instances of the defined diagram. For </w:t>
      </w:r>
      <w:del w:id="110" w:author="Riemer van Rozen" w:date="2017-06-08T13:34:00Z">
        <w:r w:rsidR="004C24BC" w:rsidDel="00CD4BA8">
          <w:delText>example</w:delText>
        </w:r>
      </w:del>
      <w:ins w:id="111" w:author="Riemer van Rozen" w:date="2017-06-08T13:34:00Z">
        <w:r w:rsidR="00CD4BA8">
          <w:t>example,</w:t>
        </w:r>
      </w:ins>
      <w:r w:rsidR="004C24BC">
        <w:t xml:space="preserve"> if a designer creates a diagram representing a farm building that produces one food with each cycle, he could then create a definition of this farm diagram. Now whenever the pool of the farm definition gets activated a new farm is created and the production of food increases by one. </w:t>
      </w:r>
    </w:p>
    <w:p w14:paraId="799FAA4E" w14:textId="77777777" w:rsidR="004C24BC" w:rsidRDefault="004C24BC" w:rsidP="00821B4C">
      <w:pPr>
        <w:pStyle w:val="Geenafstand"/>
      </w:pPr>
    </w:p>
    <w:p w14:paraId="7D5569FE" w14:textId="3D4B9BD5" w:rsidR="004C24BC" w:rsidRDefault="004C24BC" w:rsidP="00821B4C">
      <w:pPr>
        <w:pStyle w:val="Geenafstand"/>
      </w:pPr>
      <w:r>
        <w:t xml:space="preserve">References are also involved in </w:t>
      </w:r>
      <w:del w:id="112" w:author="Riemer van Rozen" w:date="2017-06-08T13:35:00Z">
        <w:r w:rsidDel="00CD4BA8">
          <w:delText>these definition</w:delText>
        </w:r>
      </w:del>
      <w:ins w:id="113" w:author="Riemer van Rozen" w:date="2017-06-08T13:35:00Z">
        <w:r w:rsidR="00CD4BA8">
          <w:t>these definitions</w:t>
        </w:r>
      </w:ins>
      <w:r>
        <w:t>. A reference is a pool that refers to a different pool, in a different diagram. When creating a definition, interface nodes will appear on it based on the references within the defined diagram. These can then be connected to the corresponding pools. Using our earlier example, the food pool could be turned into a reference and connected to a new pool next to the definition of the farms. Now the farms no longer create food just for themselves, but they all send the food to a cumulative stockpile.</w:t>
      </w:r>
    </w:p>
    <w:p w14:paraId="50D0389F" w14:textId="77777777" w:rsidR="004C24BC" w:rsidRDefault="004C24BC" w:rsidP="00821B4C">
      <w:pPr>
        <w:pStyle w:val="Geenafstand"/>
      </w:pPr>
    </w:p>
    <w:p w14:paraId="5F1915A2" w14:textId="77777777" w:rsidR="004C24BC" w:rsidRDefault="00F45689" w:rsidP="004C24BC">
      <w:pPr>
        <w:pStyle w:val="Kop3"/>
      </w:pPr>
      <w:bookmarkStart w:id="114" w:name="_Toc485047177"/>
      <w:r>
        <w:t>4</w:t>
      </w:r>
      <w:r w:rsidR="004C24BC">
        <w:t>.1.3 Incorporating New Features</w:t>
      </w:r>
      <w:bookmarkEnd w:id="114"/>
    </w:p>
    <w:p w14:paraId="605FDAF1" w14:textId="77777777" w:rsidR="004C24BC" w:rsidRDefault="004C24BC" w:rsidP="004C24BC">
      <w:pPr>
        <w:pStyle w:val="Geenafstand"/>
      </w:pPr>
    </w:p>
    <w:p w14:paraId="585F2963" w14:textId="77777777" w:rsidR="006A6577" w:rsidRDefault="00BB02D6" w:rsidP="004C24BC">
      <w:pPr>
        <w:pStyle w:val="Geenafstand"/>
      </w:pPr>
      <w:r>
        <w:t>The</w:t>
      </w:r>
      <w:r w:rsidR="004C24BC">
        <w:t xml:space="preserve"> first step </w:t>
      </w:r>
      <w:r w:rsidR="006A6577">
        <w:t>in</w:t>
      </w:r>
      <w:r w:rsidR="004C24BC">
        <w:t xml:space="preserve"> designing the tool was creating a way for people to have multiple diagrams open at the same time, navigating them easily and creating new diagrams with ease. For this feature, tabs were added to the diagrams, the design of these tabs was inspired by web browsers like Google Chrome and Mozilla Firefox and programming IDEs like Visual Studio. </w:t>
      </w:r>
    </w:p>
    <w:p w14:paraId="55C3B300" w14:textId="77777777" w:rsidR="006A6577" w:rsidRDefault="006A6577" w:rsidP="004C24BC">
      <w:pPr>
        <w:pStyle w:val="Geenafstand"/>
      </w:pPr>
    </w:p>
    <w:p w14:paraId="4FB6E064" w14:textId="77777777" w:rsidR="006A6577" w:rsidRDefault="006A6577" w:rsidP="004C24BC">
      <w:pPr>
        <w:pStyle w:val="Geenafstand"/>
      </w:pPr>
      <w:r>
        <w:t xml:space="preserve">With the addition of definitions and references, space was needed to instantiate these node types. Luckily Micro-Machinations no longer supports some of the node types present in Machinations. The following node types were cut to create space for new node types and a larger inspector: Trader, End Condition, Register and Delay. </w:t>
      </w:r>
    </w:p>
    <w:p w14:paraId="35CB2A8E" w14:textId="77777777" w:rsidR="006A6577" w:rsidRDefault="006A6577" w:rsidP="004C24BC">
      <w:pPr>
        <w:pStyle w:val="Geenafstand"/>
      </w:pPr>
    </w:p>
    <w:p w14:paraId="4E2C5557" w14:textId="4233B348" w:rsidR="00AB1122" w:rsidRDefault="006A6577" w:rsidP="004C24BC">
      <w:pPr>
        <w:pStyle w:val="Geenafstand"/>
      </w:pPr>
      <w:r>
        <w:t>Because Micro-Machinations</w:t>
      </w:r>
      <w:ins w:id="115" w:author="christian stiehl" w:date="2017-06-08T17:02:00Z">
        <w:r w:rsidR="007F5FF9">
          <w:t xml:space="preserve"> is</w:t>
        </w:r>
      </w:ins>
      <w:r>
        <w:t xml:space="preserve"> </w:t>
      </w:r>
      <w:del w:id="116" w:author="Riemer van Rozen" w:date="2017-06-08T13:36:00Z">
        <w:r w:rsidDel="00CD4BA8">
          <w:delText xml:space="preserve">is more like </w:delText>
        </w:r>
      </w:del>
      <w:r>
        <w:t>a programming language that</w:t>
      </w:r>
      <w:del w:id="117" w:author="Riemer van Rozen" w:date="2017-06-08T13:36:00Z">
        <w:r w:rsidDel="00CD4BA8">
          <w:delText xml:space="preserve"> </w:delText>
        </w:r>
      </w:del>
      <w:ins w:id="118" w:author="Riemer van Rozen" w:date="2017-06-08T13:36:00Z">
        <w:r w:rsidR="00CD4BA8">
          <w:t xml:space="preserve"> is interpreted</w:t>
        </w:r>
      </w:ins>
      <w:del w:id="119" w:author="Riemer van Rozen" w:date="2017-06-08T13:36:00Z">
        <w:r w:rsidDel="00CD4BA8">
          <w:delText>actually compiles</w:delText>
        </w:r>
      </w:del>
      <w:r>
        <w:t>, chance</w:t>
      </w:r>
      <w:r w:rsidR="00AB1122">
        <w:t>s</w:t>
      </w:r>
      <w:r>
        <w:t xml:space="preserve"> for user error</w:t>
      </w:r>
      <w:r w:rsidR="00AB1122">
        <w:t xml:space="preserve"> are</w:t>
      </w:r>
      <w:r>
        <w:t xml:space="preserve"> increased </w:t>
      </w:r>
      <w:r w:rsidR="00526C15">
        <w:t xml:space="preserve">drastically. Because of this increased chance, a debugging console was added. This could let the user know if an error was found and show him the nodes or edges that were having </w:t>
      </w:r>
      <w:r w:rsidR="00AB1122">
        <w:t>problems and what the problem was</w:t>
      </w:r>
      <w:r w:rsidR="00526C15">
        <w:t xml:space="preserve">. For this </w:t>
      </w:r>
      <w:del w:id="120" w:author="Riemer van Rozen" w:date="2017-06-08T13:36:00Z">
        <w:r w:rsidR="00526C15" w:rsidDel="00CD4BA8">
          <w:delText>console</w:delText>
        </w:r>
      </w:del>
      <w:ins w:id="121" w:author="Riemer van Rozen" w:date="2017-06-08T13:36:00Z">
        <w:r w:rsidR="00CD4BA8">
          <w:t>console,</w:t>
        </w:r>
      </w:ins>
      <w:r w:rsidR="00526C15">
        <w:t xml:space="preserve"> a small section at the bottom of the screen was designated, which can be expanded by the user. </w:t>
      </w:r>
    </w:p>
    <w:p w14:paraId="15D2B696" w14:textId="77777777" w:rsidR="00AB1122" w:rsidRDefault="00AB1122" w:rsidP="004C24BC">
      <w:pPr>
        <w:pStyle w:val="Geenafstand"/>
      </w:pPr>
    </w:p>
    <w:p w14:paraId="4FB35303" w14:textId="77777777" w:rsidR="00920295" w:rsidRDefault="00920295" w:rsidP="004C24BC">
      <w:pPr>
        <w:pStyle w:val="Geenafstand"/>
      </w:pPr>
    </w:p>
    <w:p w14:paraId="2D846E9C" w14:textId="77777777" w:rsidR="00AB1122" w:rsidRDefault="00AB1122" w:rsidP="004C24BC">
      <w:pPr>
        <w:pStyle w:val="Geenafstand"/>
      </w:pPr>
      <w:r>
        <w:lastRenderedPageBreak/>
        <w:t>The node and edge inspectors were also overhauled. A lot of the node specific features in Machinations were removed and only the grammar of the node remained accessible. This grammar consists of the In/Out, Act, How, When, Behavior and Name. Because some node behaviors can only ever have a certain Act or a certain How, these fields were set to a default value and greyed out in the inspector. For more information about the grammar of Micro-Machinations and an overview of what node behaviors have default values please refer to attachment II.</w:t>
      </w:r>
    </w:p>
    <w:p w14:paraId="4C942C51" w14:textId="77777777" w:rsidR="00D332C3" w:rsidRDefault="00D332C3" w:rsidP="004C24BC">
      <w:pPr>
        <w:pStyle w:val="Geenafstand"/>
      </w:pPr>
    </w:p>
    <w:p w14:paraId="6B74EA80" w14:textId="77777777" w:rsidR="00D332C3" w:rsidRDefault="00F45689" w:rsidP="00D332C3">
      <w:pPr>
        <w:pStyle w:val="Kop3"/>
      </w:pPr>
      <w:bookmarkStart w:id="122" w:name="_Toc485047178"/>
      <w:r>
        <w:t>4</w:t>
      </w:r>
      <w:r w:rsidR="00D332C3">
        <w:t>.1.4 UI Changes</w:t>
      </w:r>
      <w:bookmarkEnd w:id="122"/>
    </w:p>
    <w:p w14:paraId="7F5530D9" w14:textId="77777777" w:rsidR="00D332C3" w:rsidRDefault="00D332C3" w:rsidP="00D332C3">
      <w:pPr>
        <w:pStyle w:val="Geenafstand"/>
      </w:pPr>
    </w:p>
    <w:p w14:paraId="023FFAE2" w14:textId="5134447A" w:rsidR="00D332C3" w:rsidRDefault="00C727D8" w:rsidP="00D332C3">
      <w:pPr>
        <w:pStyle w:val="Geenafstand"/>
      </w:pPr>
      <w:del w:id="123" w:author="Riemer van Rozen" w:date="2017-06-08T13:38:00Z">
        <w:r w:rsidDel="00CD4BA8">
          <w:delText>As the tool got further in development</w:delText>
        </w:r>
      </w:del>
      <w:ins w:id="124" w:author="Riemer van Rozen" w:date="2017-06-08T13:38:00Z">
        <w:r w:rsidR="00CD4BA8">
          <w:t>As the tool development progressed,</w:t>
        </w:r>
      </w:ins>
      <w:r>
        <w:t xml:space="preserve"> some major changes happened with the design of the UI. Some key elements of the final UI were not part of the original design, looked different and some elements were cut entirely. </w:t>
      </w:r>
    </w:p>
    <w:p w14:paraId="6B8861ED" w14:textId="77777777" w:rsidR="00C727D8" w:rsidRDefault="00C727D8" w:rsidP="00D332C3">
      <w:pPr>
        <w:pStyle w:val="Geenafstand"/>
      </w:pPr>
    </w:p>
    <w:p w14:paraId="6A21B948" w14:textId="2F490864" w:rsidR="00C727D8" w:rsidRDefault="00C727D8" w:rsidP="00D332C3">
      <w:pPr>
        <w:pStyle w:val="Geenafstand"/>
      </w:pPr>
      <w:r>
        <w:t>One feature that was part of the initial design was the header bar at the top of the tool. This bar was taken from the original Machinations design. It was initially included to store buttons for different functionalities that could not fit in other places of the UI. These buttons were later either removed or replaced. For a while the bar remained at the top of the tool, with the intention of making it easier for future interns to add functions and store them on the bar. However</w:t>
      </w:r>
      <w:ins w:id="125" w:author="Riemer van Rozen" w:date="2017-06-08T13:39:00Z">
        <w:r w:rsidR="00A634BB">
          <w:t xml:space="preserve">, to create a </w:t>
        </w:r>
      </w:ins>
      <w:del w:id="126" w:author="Riemer van Rozen" w:date="2017-06-08T13:39:00Z">
        <w:r w:rsidDel="00A634BB">
          <w:delText xml:space="preserve"> in favor of creating a </w:delText>
        </w:r>
      </w:del>
      <w:r>
        <w:t>better tool</w:t>
      </w:r>
      <w:del w:id="127" w:author="Riemer van Rozen" w:date="2017-06-08T13:39:00Z">
        <w:r w:rsidDel="00A634BB">
          <w:delText xml:space="preserve"> right now,</w:delText>
        </w:r>
      </w:del>
      <w:r>
        <w:t xml:space="preserve"> the bar was removed.</w:t>
      </w:r>
    </w:p>
    <w:p w14:paraId="2ACDFD90" w14:textId="77777777" w:rsidR="00C727D8" w:rsidRDefault="00C727D8" w:rsidP="00D332C3">
      <w:pPr>
        <w:pStyle w:val="Geenafstand"/>
      </w:pPr>
    </w:p>
    <w:p w14:paraId="3B854133" w14:textId="77777777" w:rsidR="00AB1122" w:rsidRDefault="00C727D8" w:rsidP="004C24BC">
      <w:pPr>
        <w:pStyle w:val="Geenafstand"/>
      </w:pPr>
      <w:r>
        <w:t xml:space="preserve">Another example of these </w:t>
      </w:r>
      <w:r w:rsidR="00A42661">
        <w:t>features</w:t>
      </w:r>
      <w:r>
        <w:t xml:space="preserve"> is the aforementioned debugging console. Since the original desi</w:t>
      </w:r>
      <w:r w:rsidR="00696132">
        <w:t>gn of the Machinations tool did need</w:t>
      </w:r>
      <w:r>
        <w:t xml:space="preserve"> a debugging console, no screen space was dedicated to it. </w:t>
      </w:r>
      <w:r w:rsidR="00696132">
        <w:t xml:space="preserve">The console was placed at the bottom of the screen, mirroring the usual placement of debugging consoles in other IDEs. </w:t>
      </w:r>
    </w:p>
    <w:p w14:paraId="02230ABD" w14:textId="77777777" w:rsidR="00F022CC" w:rsidRDefault="00F022CC" w:rsidP="004C24BC">
      <w:pPr>
        <w:pStyle w:val="Geenafstand"/>
      </w:pPr>
    </w:p>
    <w:p w14:paraId="155F9389" w14:textId="77777777" w:rsidR="00F022CC" w:rsidRDefault="00F022CC" w:rsidP="00F022CC">
      <w:pPr>
        <w:pStyle w:val="Kop3"/>
      </w:pPr>
      <w:bookmarkStart w:id="128" w:name="_Toc485047179"/>
      <w:r>
        <w:t>4.1.5 Model View Controller</w:t>
      </w:r>
      <w:bookmarkEnd w:id="128"/>
    </w:p>
    <w:p w14:paraId="0EAB9BF5" w14:textId="77777777" w:rsidR="00F022CC" w:rsidRDefault="00F022CC" w:rsidP="00F022CC">
      <w:pPr>
        <w:pStyle w:val="Geenafstand"/>
      </w:pPr>
    </w:p>
    <w:p w14:paraId="688ABE6C" w14:textId="463BD0E7" w:rsidR="00F022CC" w:rsidRPr="00F022CC" w:rsidRDefault="00F022CC" w:rsidP="00F022CC">
      <w:pPr>
        <w:pStyle w:val="Geenafstand"/>
      </w:pPr>
      <w:r>
        <w:t xml:space="preserve">Because the tool is a bridge between visual programming and creating textual Micro-Machination models, the Model View Controller design pattern was chosen. This design pattern has three members, the Model, in the case of this tool this is the </w:t>
      </w:r>
      <w:del w:id="129" w:author="Riemer van Rozen" w:date="2017-06-08T13:40:00Z">
        <w:r w:rsidDel="00A634BB">
          <w:delText xml:space="preserve">textual </w:delText>
        </w:r>
      </w:del>
      <w:r>
        <w:t>Micro-Machination model</w:t>
      </w:r>
      <w:ins w:id="130" w:author="Riemer van Rozen" w:date="2017-06-08T13:40:00Z">
        <w:r w:rsidR="00A634BB">
          <w:t>, an Abstract Syntax Graph</w:t>
        </w:r>
      </w:ins>
      <w:ins w:id="131" w:author="Riemer van Rozen" w:date="2017-06-08T13:45:00Z">
        <w:r w:rsidR="00BA1F00">
          <w:t xml:space="preserve"> (ASG)</w:t>
        </w:r>
      </w:ins>
      <w:ins w:id="132" w:author="Riemer van Rozen" w:date="2017-06-08T13:40:00Z">
        <w:r w:rsidR="00A634BB">
          <w:t xml:space="preserve"> representing the program</w:t>
        </w:r>
      </w:ins>
      <w:r>
        <w:t>. The view, in the case of this tool this is the visual aspect of the tool, seeing nodes and edges on the screen. And the controller, the bridge between the model and the view. Whenever something in the view changes the controller informs the model and updates it accordingly.</w:t>
      </w:r>
    </w:p>
    <w:p w14:paraId="2DB82CD2" w14:textId="77777777" w:rsidR="00CF191D" w:rsidRPr="004C2349" w:rsidRDefault="004C2349" w:rsidP="004C2349">
      <w:pPr>
        <w:rPr>
          <w:sz w:val="24"/>
        </w:rPr>
      </w:pPr>
      <w:r>
        <w:br w:type="page"/>
      </w:r>
    </w:p>
    <w:p w14:paraId="0D9C4A3C" w14:textId="77777777" w:rsidR="00CF191D" w:rsidRDefault="00F45689" w:rsidP="0068176C">
      <w:pPr>
        <w:pStyle w:val="Kop3"/>
      </w:pPr>
      <w:bookmarkStart w:id="133" w:name="_Toc485047180"/>
      <w:r>
        <w:lastRenderedPageBreak/>
        <w:t>4</w:t>
      </w:r>
      <w:r w:rsidR="00CF191D">
        <w:t>.</w:t>
      </w:r>
      <w:r w:rsidR="0068176C">
        <w:t>1.</w:t>
      </w:r>
      <w:r w:rsidR="00F022CC">
        <w:t>6</w:t>
      </w:r>
      <w:r w:rsidR="00CF191D">
        <w:t xml:space="preserve"> Back-End Implementation</w:t>
      </w:r>
      <w:bookmarkEnd w:id="133"/>
    </w:p>
    <w:p w14:paraId="3FD8A063" w14:textId="218B2D8F" w:rsidR="00CF191D" w:rsidRDefault="00CF191D" w:rsidP="00CF191D">
      <w:pPr>
        <w:pStyle w:val="Geenafstand"/>
      </w:pPr>
      <w:r>
        <w:t xml:space="preserve">The back-end to the tool was developed by Riemer van Rozen, it is a </w:t>
      </w:r>
      <w:ins w:id="134" w:author="Riemer van Rozen" w:date="2017-06-08T13:41:00Z">
        <w:r w:rsidR="004153E0">
          <w:t xml:space="preserve">redesigned C# version </w:t>
        </w:r>
      </w:ins>
      <w:del w:id="135" w:author="Riemer van Rozen" w:date="2017-06-08T13:41:00Z">
        <w:r w:rsidDel="004153E0">
          <w:delText xml:space="preserve">C# port of the C++ version </w:delText>
        </w:r>
      </w:del>
      <w:r>
        <w:t>of the Micro Machinations library</w:t>
      </w:r>
      <w:ins w:id="136" w:author="Riemer van Rozen" w:date="2017-06-08T13:41:00Z">
        <w:r w:rsidR="004153E0">
          <w:t xml:space="preserve"> that borrows much of the</w:t>
        </w:r>
      </w:ins>
      <w:ins w:id="137" w:author="Riemer van Rozen" w:date="2017-06-08T13:42:00Z">
        <w:r w:rsidR="004153E0">
          <w:t xml:space="preserve"> </w:t>
        </w:r>
        <w:r w:rsidR="00BA1F00">
          <w:t>original</w:t>
        </w:r>
      </w:ins>
      <w:ins w:id="138" w:author="Riemer van Rozen" w:date="2017-06-08T13:41:00Z">
        <w:r w:rsidR="004153E0">
          <w:t xml:space="preserve"> C++ version</w:t>
        </w:r>
      </w:ins>
      <w:r>
        <w:t xml:space="preserve">. The original library was however made for a textual editor, with the new visual editor changes needed to be made. </w:t>
      </w:r>
    </w:p>
    <w:p w14:paraId="748DBF77" w14:textId="77777777" w:rsidR="00CF191D" w:rsidRDefault="00CF191D" w:rsidP="00CF191D">
      <w:pPr>
        <w:pStyle w:val="Geenafstand"/>
      </w:pPr>
    </w:p>
    <w:p w14:paraId="7CF73FB3" w14:textId="005133C6" w:rsidR="007A4CC2" w:rsidRDefault="00CF191D" w:rsidP="00CF191D">
      <w:pPr>
        <w:pStyle w:val="Geenafstand"/>
      </w:pPr>
      <w:r>
        <w:t xml:space="preserve">During the implementation of the back-end </w:t>
      </w:r>
      <w:del w:id="139" w:author="Riemer van Rozen" w:date="2017-06-08T13:42:00Z">
        <w:r w:rsidDel="00BA1F00">
          <w:delText>a lot of</w:delText>
        </w:r>
      </w:del>
      <w:ins w:id="140" w:author="Riemer van Rozen" w:date="2017-06-08T13:42:00Z">
        <w:r w:rsidR="00BA1F00">
          <w:t>many</w:t>
        </w:r>
      </w:ins>
      <w:r>
        <w:t xml:space="preserve"> issues with the old library became apparent. Nodes did not have positions in the textual notation, nodes could not be added or changed dynamically</w:t>
      </w:r>
      <w:ins w:id="141" w:author="Riemer van Rozen" w:date="2017-06-08T13:43:00Z">
        <w:r w:rsidR="00BA1F00">
          <w:t xml:space="preserve"> directly in the ASG</w:t>
        </w:r>
      </w:ins>
      <w:ins w:id="142" w:author="Riemer van Rozen" w:date="2017-06-08T13:44:00Z">
        <w:r w:rsidR="00BA1F00">
          <w:t>, because it parsed the whole textual program again</w:t>
        </w:r>
      </w:ins>
      <w:del w:id="143" w:author="Riemer van Rozen" w:date="2017-06-08T13:43:00Z">
        <w:r w:rsidDel="00BA1F00">
          <w:delText>, because in a textual editor the user can type whatever they please</w:delText>
        </w:r>
      </w:del>
      <w:r>
        <w:t>. In the visual editor however, the user would have to place a node and then change its values, so the node needs to be updated with new information whenever the user changes</w:t>
      </w:r>
      <w:r w:rsidR="009C3838">
        <w:t xml:space="preserve"> it</w:t>
      </w:r>
      <w:r>
        <w:t>.</w:t>
      </w:r>
    </w:p>
    <w:p w14:paraId="34539F74" w14:textId="77777777" w:rsidR="007A4CC2" w:rsidRDefault="007A4CC2" w:rsidP="00CF191D">
      <w:pPr>
        <w:pStyle w:val="Geenafstand"/>
      </w:pPr>
    </w:p>
    <w:p w14:paraId="0718EE80" w14:textId="00BC10DA" w:rsidR="004C2349" w:rsidRDefault="007A4CC2" w:rsidP="00CF191D">
      <w:pPr>
        <w:pStyle w:val="Geenafstand"/>
      </w:pPr>
      <w:r>
        <w:t xml:space="preserve">While implementing the back-end a lot of changes were still being made to it. During this process contact with Riemer van Rozen was key to successfully creating and implementing the back-end simultaneously. </w:t>
      </w:r>
      <w:del w:id="144" w:author="Riemer van Rozen" w:date="2017-06-08T13:45:00Z">
        <w:r w:rsidR="004C2349" w:rsidDel="00BA1F00">
          <w:delText>The feedback Riemer van Rozen received from the implementation also lead to a lot of improvements upon the Micro-Machinations Library.</w:delText>
        </w:r>
      </w:del>
      <w:ins w:id="145" w:author="Riemer van Rozen" w:date="2017-06-08T13:45:00Z">
        <w:r w:rsidR="00BA1F00">
          <w:t>In collaboration, the Micro-Machinations library</w:t>
        </w:r>
        <w:r w:rsidR="00F01FA0">
          <w:t xml:space="preserve">, </w:t>
        </w:r>
      </w:ins>
      <w:ins w:id="146" w:author="Riemer van Rozen" w:date="2017-06-08T13:49:00Z">
        <w:r w:rsidR="00F01FA0">
          <w:t xml:space="preserve">specifically </w:t>
        </w:r>
      </w:ins>
      <w:ins w:id="147" w:author="Riemer van Rozen" w:date="2017-06-08T13:45:00Z">
        <w:r w:rsidR="006D4FB5">
          <w:t>its AP</w:t>
        </w:r>
        <w:r w:rsidR="00F01FA0">
          <w:t>Is, and the tool were iteratively improved.</w:t>
        </w:r>
      </w:ins>
      <w:r w:rsidR="004C2349">
        <w:t xml:space="preserve"> </w:t>
      </w:r>
    </w:p>
    <w:p w14:paraId="6282514E" w14:textId="77777777" w:rsidR="004C2349" w:rsidRDefault="004C2349" w:rsidP="00CF191D">
      <w:pPr>
        <w:pStyle w:val="Geenafstand"/>
      </w:pPr>
    </w:p>
    <w:p w14:paraId="3C760F01" w14:textId="34897EDC" w:rsidR="00785414" w:rsidRDefault="004C2349" w:rsidP="00CF191D">
      <w:pPr>
        <w:pStyle w:val="Geenafstand"/>
        <w:rPr>
          <w:rFonts w:ascii="Calibri" w:hAnsi="Calibri" w:cs="Calibri"/>
          <w:lang w:val="en"/>
        </w:rPr>
      </w:pPr>
      <w:r>
        <w:t xml:space="preserve">One such improvement is </w:t>
      </w:r>
      <w:ins w:id="148" w:author="Riemer van Rozen" w:date="2017-06-08T13:50:00Z">
        <w:r w:rsidR="00347379">
          <w:t>the</w:t>
        </w:r>
        <w:r w:rsidR="002168F6">
          <w:t xml:space="preserve"> greatly simplified binding of references. </w:t>
        </w:r>
      </w:ins>
      <w:del w:id="149" w:author="Riemer van Rozen" w:date="2017-06-08T13:50:00Z">
        <w:r w:rsidDel="002168F6">
          <w:delText xml:space="preserve">the internal binding of references, </w:delText>
        </w:r>
      </w:del>
      <w:ins w:id="150" w:author="Riemer van Rozen" w:date="2017-06-08T13:50:00Z">
        <w:r w:rsidR="002168F6">
          <w:rPr>
            <w:rFonts w:ascii="Calibri" w:hAnsi="Calibri" w:cs="Calibri"/>
            <w:lang w:val="en"/>
          </w:rPr>
          <w:t>W</w:t>
        </w:r>
      </w:ins>
      <w:del w:id="151" w:author="Riemer van Rozen" w:date="2017-06-08T13:50:00Z">
        <w:r w:rsidDel="002168F6">
          <w:rPr>
            <w:rFonts w:ascii="Calibri" w:hAnsi="Calibri" w:cs="Calibri"/>
            <w:lang w:val="en"/>
          </w:rPr>
          <w:delText>w</w:delText>
        </w:r>
      </w:del>
      <w:r>
        <w:rPr>
          <w:rFonts w:ascii="Calibri" w:hAnsi="Calibri" w:cs="Calibri"/>
          <w:lang w:val="en"/>
        </w:rPr>
        <w:t xml:space="preserve">e decided to disallow the internal binding of references because an instance is responsible for the amount of resources that flow in or out. It can only be bound to the outside world via its interfaces externally. By </w:t>
      </w:r>
      <w:del w:id="152" w:author="Riemer van Rozen" w:date="2017-06-08T13:50:00Z">
        <w:r w:rsidDel="002168F6">
          <w:rPr>
            <w:rFonts w:ascii="Calibri" w:hAnsi="Calibri" w:cs="Calibri"/>
            <w:lang w:val="en"/>
          </w:rPr>
          <w:delText xml:space="preserve">extend </w:delText>
        </w:r>
      </w:del>
      <w:ins w:id="153" w:author="Riemer van Rozen" w:date="2017-06-08T13:50:00Z">
        <w:r w:rsidR="002168F6">
          <w:rPr>
            <w:rFonts w:ascii="Calibri" w:hAnsi="Calibri" w:cs="Calibri"/>
            <w:lang w:val="en"/>
          </w:rPr>
          <w:t xml:space="preserve">extension </w:t>
        </w:r>
      </w:ins>
      <w:r>
        <w:rPr>
          <w:rFonts w:ascii="Calibri" w:hAnsi="Calibri" w:cs="Calibri"/>
          <w:lang w:val="en"/>
        </w:rPr>
        <w:t>this also disallows the use of IO modifiers on pools.</w:t>
      </w:r>
    </w:p>
    <w:p w14:paraId="182A61E6" w14:textId="77777777" w:rsidR="00CF191D" w:rsidRPr="00785414" w:rsidRDefault="00785414" w:rsidP="00785414">
      <w:pPr>
        <w:rPr>
          <w:rFonts w:ascii="Calibri" w:hAnsi="Calibri" w:cs="Calibri"/>
          <w:sz w:val="24"/>
          <w:lang w:val="en"/>
        </w:rPr>
      </w:pPr>
      <w:r>
        <w:rPr>
          <w:rFonts w:ascii="Calibri" w:hAnsi="Calibri" w:cs="Calibri"/>
          <w:lang w:val="en"/>
        </w:rPr>
        <w:br w:type="page"/>
      </w:r>
    </w:p>
    <w:p w14:paraId="2CFA6170" w14:textId="77777777" w:rsidR="003F63DB" w:rsidRDefault="00F45689" w:rsidP="003F63DB">
      <w:pPr>
        <w:pStyle w:val="Kop2"/>
      </w:pPr>
      <w:bookmarkStart w:id="154" w:name="_Toc485047181"/>
      <w:r>
        <w:lastRenderedPageBreak/>
        <w:t>4</w:t>
      </w:r>
      <w:r w:rsidR="003F63DB">
        <w:t>.</w:t>
      </w:r>
      <w:r w:rsidR="0068176C">
        <w:t>2</w:t>
      </w:r>
      <w:r w:rsidR="003F63DB">
        <w:t xml:space="preserve"> </w:t>
      </w:r>
      <w:r w:rsidR="00512A6F">
        <w:t>Expressing Educative Goals with Micro-Machinations</w:t>
      </w:r>
      <w:bookmarkEnd w:id="154"/>
    </w:p>
    <w:p w14:paraId="1C78D7F6" w14:textId="08DCA718" w:rsidR="00512A6F" w:rsidRDefault="00512A6F" w:rsidP="003F63DB">
      <w:pPr>
        <w:pStyle w:val="Geenafstand"/>
      </w:pPr>
      <w:r>
        <w:t xml:space="preserve">To demonstrate the tool and to showcase what can be made with it, a </w:t>
      </w:r>
      <w:del w:id="155" w:author="christian stiehl" w:date="2017-06-12T16:03:00Z">
        <w:r w:rsidDel="00C86336">
          <w:delText>series of</w:delText>
        </w:r>
      </w:del>
      <w:ins w:id="156" w:author="christian stiehl" w:date="2017-06-12T16:03:00Z">
        <w:r w:rsidR="00C86336">
          <w:t>small</w:t>
        </w:r>
      </w:ins>
      <w:r>
        <w:t xml:space="preserve"> diagram</w:t>
      </w:r>
      <w:del w:id="157" w:author="christian stiehl" w:date="2017-06-12T16:03:00Z">
        <w:r w:rsidDel="00C86336">
          <w:delText xml:space="preserve">s were </w:delText>
        </w:r>
      </w:del>
      <w:ins w:id="158" w:author="christian stiehl" w:date="2017-06-12T16:03:00Z">
        <w:r w:rsidR="00C86336">
          <w:t xml:space="preserve"> was </w:t>
        </w:r>
      </w:ins>
      <w:r>
        <w:t>created. Th</w:t>
      </w:r>
      <w:r w:rsidR="00D941E1">
        <w:t>is diagram</w:t>
      </w:r>
      <w:r>
        <w:t xml:space="preserve"> showcase</w:t>
      </w:r>
      <w:r w:rsidR="00D941E1">
        <w:t>s</w:t>
      </w:r>
      <w:r>
        <w:t xml:space="preserve"> a game economy representing the </w:t>
      </w:r>
      <w:r w:rsidR="00D941E1">
        <w:t>first educative goal of Money Maker Deluxe.</w:t>
      </w:r>
    </w:p>
    <w:p w14:paraId="6301BCC6" w14:textId="77777777" w:rsidR="00512A6F" w:rsidRDefault="00512A6F" w:rsidP="003F63DB">
      <w:pPr>
        <w:pStyle w:val="Geenafstand"/>
      </w:pPr>
    </w:p>
    <w:p w14:paraId="54B3F1E9" w14:textId="7DD54F1F" w:rsidR="00512A6F" w:rsidRDefault="00512A6F" w:rsidP="003F63DB">
      <w:pPr>
        <w:pStyle w:val="Geenafstand"/>
      </w:pPr>
      <w:r>
        <w:rPr>
          <w:noProof/>
          <w:lang w:val="en-GB" w:eastAsia="en-GB"/>
        </w:rPr>
        <w:drawing>
          <wp:anchor distT="0" distB="0" distL="114300" distR="114300" simplePos="0" relativeHeight="251661312" behindDoc="1" locked="0" layoutInCell="1" allowOverlap="1" wp14:anchorId="4C961278" wp14:editId="344F6F9E">
            <wp:simplePos x="0" y="0"/>
            <wp:positionH relativeFrom="column">
              <wp:posOffset>0</wp:posOffset>
            </wp:positionH>
            <wp:positionV relativeFrom="paragraph">
              <wp:posOffset>0</wp:posOffset>
            </wp:positionV>
            <wp:extent cx="3995854" cy="2047875"/>
            <wp:effectExtent l="0" t="0" r="5080" b="0"/>
            <wp:wrapTight wrapText="bothSides">
              <wp:wrapPolygon edited="0">
                <wp:start x="0" y="0"/>
                <wp:lineTo x="0" y="21299"/>
                <wp:lineTo x="21524" y="21299"/>
                <wp:lineTo x="21524"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s1.png"/>
                    <pic:cNvPicPr/>
                  </pic:nvPicPr>
                  <pic:blipFill>
                    <a:blip r:embed="rId18">
                      <a:extLst>
                        <a:ext uri="{28A0092B-C50C-407E-A947-70E740481C1C}">
                          <a14:useLocalDpi xmlns:a14="http://schemas.microsoft.com/office/drawing/2010/main" val="0"/>
                        </a:ext>
                      </a:extLst>
                    </a:blip>
                    <a:stretch>
                      <a:fillRect/>
                    </a:stretch>
                  </pic:blipFill>
                  <pic:spPr>
                    <a:xfrm>
                      <a:off x="0" y="0"/>
                      <a:ext cx="3995854" cy="2047875"/>
                    </a:xfrm>
                    <a:prstGeom prst="rect">
                      <a:avLst/>
                    </a:prstGeom>
                  </pic:spPr>
                </pic:pic>
              </a:graphicData>
            </a:graphic>
            <wp14:sizeRelH relativeFrom="page">
              <wp14:pctWidth>0</wp14:pctWidth>
            </wp14:sizeRelH>
            <wp14:sizeRelV relativeFrom="page">
              <wp14:pctHeight>0</wp14:pctHeight>
            </wp14:sizeRelV>
          </wp:anchor>
        </w:drawing>
      </w:r>
      <w:r>
        <w:t xml:space="preserve">The diagram consists of three definitions. It showcases the first educative goal, ‘How banks earn money by lending more money than they have’. </w:t>
      </w:r>
    </w:p>
    <w:p w14:paraId="16546CC3" w14:textId="77777777" w:rsidR="00512A6F" w:rsidRDefault="00512A6F" w:rsidP="003F63DB">
      <w:pPr>
        <w:pStyle w:val="Geenafstand"/>
      </w:pPr>
    </w:p>
    <w:p w14:paraId="3FDD24A5" w14:textId="3461650B" w:rsidR="00802464" w:rsidRDefault="00A04EC8" w:rsidP="003F63DB">
      <w:pPr>
        <w:pStyle w:val="Geenafstand"/>
      </w:pPr>
      <w:r>
        <w:rPr>
          <w:noProof/>
          <w:lang w:val="en-GB" w:eastAsia="en-GB"/>
        </w:rPr>
        <w:drawing>
          <wp:anchor distT="0" distB="0" distL="114300" distR="114300" simplePos="0" relativeHeight="251670528" behindDoc="1" locked="0" layoutInCell="1" allowOverlap="1" wp14:anchorId="6679DB0F" wp14:editId="6BD5C668">
            <wp:simplePos x="0" y="0"/>
            <wp:positionH relativeFrom="margin">
              <wp:align>left</wp:align>
            </wp:positionH>
            <wp:positionV relativeFrom="paragraph">
              <wp:posOffset>1169670</wp:posOffset>
            </wp:positionV>
            <wp:extent cx="3981450" cy="2040255"/>
            <wp:effectExtent l="0" t="0" r="0" b="0"/>
            <wp:wrapTight wrapText="bothSides">
              <wp:wrapPolygon edited="0">
                <wp:start x="0" y="0"/>
                <wp:lineTo x="0" y="21378"/>
                <wp:lineTo x="21497" y="21378"/>
                <wp:lineTo x="21497" y="0"/>
                <wp:lineTo x="0" y="0"/>
              </wp:wrapPolygon>
            </wp:wrapTight>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s2.png"/>
                    <pic:cNvPicPr/>
                  </pic:nvPicPr>
                  <pic:blipFill>
                    <a:blip r:embed="rId19">
                      <a:extLst>
                        <a:ext uri="{28A0092B-C50C-407E-A947-70E740481C1C}">
                          <a14:useLocalDpi xmlns:a14="http://schemas.microsoft.com/office/drawing/2010/main" val="0"/>
                        </a:ext>
                      </a:extLst>
                    </a:blip>
                    <a:stretch>
                      <a:fillRect/>
                    </a:stretch>
                  </pic:blipFill>
                  <pic:spPr>
                    <a:xfrm>
                      <a:off x="0" y="0"/>
                      <a:ext cx="3981450" cy="2040255"/>
                    </a:xfrm>
                    <a:prstGeom prst="rect">
                      <a:avLst/>
                    </a:prstGeom>
                  </pic:spPr>
                </pic:pic>
              </a:graphicData>
            </a:graphic>
            <wp14:sizeRelH relativeFrom="margin">
              <wp14:pctWidth>0</wp14:pctWidth>
            </wp14:sizeRelH>
            <wp14:sizeRelV relativeFrom="margin">
              <wp14:pctHeight>0</wp14:pctHeight>
            </wp14:sizeRelV>
          </wp:anchor>
        </w:drawing>
      </w:r>
      <w:r>
        <w:t>Depicted i</w:t>
      </w:r>
      <w:r w:rsidR="00802464">
        <w:t xml:space="preserve">n </w:t>
      </w:r>
      <w:commentRangeStart w:id="159"/>
      <w:r>
        <w:t>F</w:t>
      </w:r>
      <w:r w:rsidR="00802464">
        <w:t xml:space="preserve">igure </w:t>
      </w:r>
      <w:del w:id="160" w:author="christian stiehl" w:date="2017-06-08T16:04:00Z">
        <w:r w:rsidR="00802464" w:rsidDel="00FE1174">
          <w:delText xml:space="preserve">1 </w:delText>
        </w:r>
      </w:del>
      <w:commentRangeEnd w:id="159"/>
      <w:ins w:id="161" w:author="christian stiehl" w:date="2017-06-08T16:04:00Z">
        <w:r w:rsidR="00FE1174">
          <w:t xml:space="preserve">2 </w:t>
        </w:r>
      </w:ins>
      <w:r w:rsidR="000E19CC">
        <w:rPr>
          <w:rStyle w:val="Verwijzingopmerking"/>
        </w:rPr>
        <w:commentReference w:id="159"/>
      </w:r>
      <w:r>
        <w:t>is</w:t>
      </w:r>
      <w:r w:rsidR="00802464">
        <w:t xml:space="preserve"> the Global definition. This definition contains the core of the diagram. </w:t>
      </w:r>
      <w:r>
        <w:t xml:space="preserve">There are </w:t>
      </w:r>
      <w:r w:rsidR="00802464">
        <w:t xml:space="preserve">two pools, banks and farms. There are currently 5 farms and 1 </w:t>
      </w:r>
      <w:r w:rsidR="00802464">
        <w:rPr>
          <w:noProof/>
          <w:lang w:val="en-GB" w:eastAsia="en-GB"/>
        </w:rPr>
        <mc:AlternateContent>
          <mc:Choice Requires="wps">
            <w:drawing>
              <wp:inline distT="0" distB="0" distL="0" distR="0" wp14:anchorId="03297C92" wp14:editId="699C9905">
                <wp:extent cx="3995420" cy="161925"/>
                <wp:effectExtent l="0" t="0" r="5080" b="9525"/>
                <wp:docPr id="14" name="Tekstvak 14"/>
                <wp:cNvGraphicFramePr/>
                <a:graphic xmlns:a="http://schemas.openxmlformats.org/drawingml/2006/main">
                  <a:graphicData uri="http://schemas.microsoft.com/office/word/2010/wordprocessingShape">
                    <wps:wsp>
                      <wps:cNvSpPr txBox="1"/>
                      <wps:spPr>
                        <a:xfrm>
                          <a:off x="0" y="0"/>
                          <a:ext cx="3995420" cy="161925"/>
                        </a:xfrm>
                        <a:prstGeom prst="rect">
                          <a:avLst/>
                        </a:prstGeom>
                        <a:solidFill>
                          <a:prstClr val="white"/>
                        </a:solidFill>
                        <a:ln>
                          <a:noFill/>
                        </a:ln>
                      </wps:spPr>
                      <wps:txbx>
                        <w:txbxContent>
                          <w:p w14:paraId="7295523F" w14:textId="77777777" w:rsidR="006E2F9A" w:rsidRPr="00B53128" w:rsidRDefault="006E2F9A" w:rsidP="00802464">
                            <w:pPr>
                              <w:pStyle w:val="Bijschrift"/>
                              <w:rPr>
                                <w:noProof/>
                                <w:sz w:val="24"/>
                              </w:rPr>
                            </w:pPr>
                            <w:r>
                              <w:t>Figure 2: Global Definition first educative goal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03297C92" id="Tekstvak 14" o:spid="_x0000_s1027" type="#_x0000_t202" style="width:314.6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" stroked="f">
                <v:textbox inset="0,0,0,0">
                  <w:txbxContent>
                    <w:p w14:paraId="7295523F" w14:textId="77777777" w:rsidR="006E2F9A" w:rsidRPr="00B53128" w:rsidRDefault="006E2F9A" w:rsidP="00802464">
                      <w:pPr>
                        <w:pStyle w:val="Bijschrift"/>
                        <w:rPr>
                          <w:noProof/>
                          <w:sz w:val="24"/>
                        </w:rPr>
                      </w:pPr>
                      <w:r>
                        <w:t>Figure 2: Global Definition first educative goal</w:t>
                      </w:r>
                    </w:p>
                  </w:txbxContent>
                </v:textbox>
                <w10:anchorlock/>
              </v:shape>
            </w:pict>
          </mc:Fallback>
        </mc:AlternateContent>
      </w:r>
      <w:r w:rsidR="00802464">
        <w:tab/>
        <w:t>bank</w:t>
      </w:r>
      <w:r>
        <w:t>, indicated by the numbers inside the pools</w:t>
      </w:r>
      <w:r w:rsidR="00802464">
        <w:t>. The loans the bank</w:t>
      </w:r>
      <w:r w:rsidR="00523A09">
        <w:t>s provide</w:t>
      </w:r>
      <w:r w:rsidR="00802464">
        <w:t xml:space="preserve"> (banks.Loan) is connected to the loan interface of the farms and the returns the farms pay (farms.Returns) is connected to the return interface of the bank</w:t>
      </w:r>
      <w:r w:rsidR="00523A09">
        <w:t>s</w:t>
      </w:r>
      <w:r w:rsidR="00802464">
        <w:t>.</w:t>
      </w:r>
      <w:r w:rsidR="00523A09">
        <w:t xml:space="preserve"> </w:t>
      </w:r>
    </w:p>
    <w:p w14:paraId="21D3A370" w14:textId="77777777" w:rsidR="00523A09" w:rsidRDefault="00523A09" w:rsidP="003F63DB">
      <w:pPr>
        <w:pStyle w:val="Geenafstand"/>
      </w:pPr>
    </w:p>
    <w:p w14:paraId="4F31BCD4" w14:textId="5B592747" w:rsidR="00A04EC8" w:rsidRDefault="00A04EC8" w:rsidP="003F63DB">
      <w:pPr>
        <w:pStyle w:val="Geenafstand"/>
      </w:pPr>
      <w:r>
        <w:rPr>
          <w:noProof/>
          <w:lang w:val="en-GB" w:eastAsia="en-GB"/>
        </w:rPr>
        <mc:AlternateContent>
          <mc:Choice Requires="wps">
            <w:drawing>
              <wp:anchor distT="0" distB="0" distL="114300" distR="114300" simplePos="0" relativeHeight="251669504" behindDoc="1" locked="0" layoutInCell="1" allowOverlap="1" wp14:anchorId="37A74690" wp14:editId="274AC274">
                <wp:simplePos x="0" y="0"/>
                <wp:positionH relativeFrom="margin">
                  <wp:align>left</wp:align>
                </wp:positionH>
                <wp:positionV relativeFrom="paragraph">
                  <wp:posOffset>3027045</wp:posOffset>
                </wp:positionV>
                <wp:extent cx="3995420" cy="171450"/>
                <wp:effectExtent l="0" t="0" r="5080" b="0"/>
                <wp:wrapTight wrapText="bothSides">
                  <wp:wrapPolygon edited="0">
                    <wp:start x="0" y="0"/>
                    <wp:lineTo x="0" y="19200"/>
                    <wp:lineTo x="21524" y="19200"/>
                    <wp:lineTo x="21524" y="0"/>
                    <wp:lineTo x="0" y="0"/>
                  </wp:wrapPolygon>
                </wp:wrapTight>
                <wp:docPr id="16" name="Tekstvak 16"/>
                <wp:cNvGraphicFramePr/>
                <a:graphic xmlns:a="http://schemas.openxmlformats.org/drawingml/2006/main">
                  <a:graphicData uri="http://schemas.microsoft.com/office/word/2010/wordprocessingShape">
                    <wps:wsp>
                      <wps:cNvSpPr txBox="1"/>
                      <wps:spPr>
                        <a:xfrm>
                          <a:off x="0" y="0"/>
                          <a:ext cx="3995420" cy="171450"/>
                        </a:xfrm>
                        <a:prstGeom prst="rect">
                          <a:avLst/>
                        </a:prstGeom>
                        <a:solidFill>
                          <a:prstClr val="white"/>
                        </a:solidFill>
                        <a:ln>
                          <a:noFill/>
                        </a:ln>
                      </wps:spPr>
                      <wps:txbx>
                        <w:txbxContent>
                          <w:p w14:paraId="25E4FFCC" w14:textId="77777777" w:rsidR="006E2F9A" w:rsidRPr="000D725C" w:rsidRDefault="006E2F9A" w:rsidP="00512A6F">
                            <w:pPr>
                              <w:pStyle w:val="Bijschrift"/>
                              <w:rPr>
                                <w:noProof/>
                                <w:sz w:val="24"/>
                              </w:rPr>
                            </w:pPr>
                            <w:r>
                              <w:t>Figure 4: Farm Definition first educative goal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A74690" id="Tekstvak 16" o:spid="_x0000_s1028" type="#_x0000_t202" style="position:absolute;margin-left:0;margin-top:238.35pt;width:314.6pt;height:13.5pt;z-index:-2516469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" stroked="f">
                <v:textbox inset="0,0,0,0">
                  <w:txbxContent>
                    <w:p w14:paraId="25E4FFCC" w14:textId="77777777" w:rsidR="006E2F9A" w:rsidRPr="000D725C" w:rsidRDefault="006E2F9A" w:rsidP="00512A6F">
                      <w:pPr>
                        <w:pStyle w:val="Bijschrift"/>
                        <w:rPr>
                          <w:noProof/>
                          <w:sz w:val="24"/>
                        </w:rPr>
                      </w:pPr>
                      <w:r>
                        <w:t>Figure 4: Farm Definition first educative goal</w:t>
                      </w:r>
                    </w:p>
                  </w:txbxContent>
                </v:textbox>
                <w10:wrap type="tight" anchorx="margin"/>
              </v:shape>
            </w:pict>
          </mc:Fallback>
        </mc:AlternateContent>
      </w:r>
      <w:r>
        <w:rPr>
          <w:noProof/>
          <w:lang w:val="en-GB" w:eastAsia="en-GB"/>
        </w:rPr>
        <w:drawing>
          <wp:anchor distT="0" distB="0" distL="114300" distR="114300" simplePos="0" relativeHeight="251663360" behindDoc="1" locked="0" layoutInCell="1" allowOverlap="1" wp14:anchorId="7A12A232" wp14:editId="37E55200">
            <wp:simplePos x="0" y="0"/>
            <wp:positionH relativeFrom="margin">
              <wp:align>left</wp:align>
            </wp:positionH>
            <wp:positionV relativeFrom="paragraph">
              <wp:posOffset>960755</wp:posOffset>
            </wp:positionV>
            <wp:extent cx="3995420" cy="2047240"/>
            <wp:effectExtent l="0" t="0" r="5080" b="0"/>
            <wp:wrapTight wrapText="bothSides">
              <wp:wrapPolygon edited="0">
                <wp:start x="0" y="0"/>
                <wp:lineTo x="0" y="21305"/>
                <wp:lineTo x="21524" y="21305"/>
                <wp:lineTo x="21524" y="0"/>
                <wp:lineTo x="0" y="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s3.png"/>
                    <pic:cNvPicPr/>
                  </pic:nvPicPr>
                  <pic:blipFill>
                    <a:blip r:embed="rId20">
                      <a:extLst>
                        <a:ext uri="{28A0092B-C50C-407E-A947-70E740481C1C}">
                          <a14:useLocalDpi xmlns:a14="http://schemas.microsoft.com/office/drawing/2010/main" val="0"/>
                        </a:ext>
                      </a:extLst>
                    </a:blip>
                    <a:stretch>
                      <a:fillRect/>
                    </a:stretch>
                  </pic:blipFill>
                  <pic:spPr>
                    <a:xfrm>
                      <a:off x="0" y="0"/>
                      <a:ext cx="3995420" cy="2047240"/>
                    </a:xfrm>
                    <a:prstGeom prst="rect">
                      <a:avLst/>
                    </a:prstGeom>
                  </pic:spPr>
                </pic:pic>
              </a:graphicData>
            </a:graphic>
            <wp14:sizeRelH relativeFrom="page">
              <wp14:pctWidth>0</wp14:pctWidth>
            </wp14:sizeRelH>
            <wp14:sizeRelV relativeFrom="page">
              <wp14:pctHeight>0</wp14:pctHeight>
            </wp14:sizeRelV>
          </wp:anchor>
        </w:drawing>
      </w:r>
      <w:r w:rsidR="00523A09">
        <w:rPr>
          <w:noProof/>
          <w:lang w:val="en-GB" w:eastAsia="en-GB"/>
        </w:rPr>
        <mc:AlternateContent>
          <mc:Choice Requires="wps">
            <w:drawing>
              <wp:anchor distT="0" distB="0" distL="114300" distR="114300" simplePos="0" relativeHeight="251667456" behindDoc="1" locked="0" layoutInCell="1" allowOverlap="1" wp14:anchorId="73878AF6" wp14:editId="31EAEBB7">
                <wp:simplePos x="0" y="0"/>
                <wp:positionH relativeFrom="margin">
                  <wp:align>left</wp:align>
                </wp:positionH>
                <wp:positionV relativeFrom="paragraph">
                  <wp:posOffset>769620</wp:posOffset>
                </wp:positionV>
                <wp:extent cx="3995420" cy="161925"/>
                <wp:effectExtent l="0" t="0" r="5080" b="9525"/>
                <wp:wrapTight wrapText="bothSides">
                  <wp:wrapPolygon edited="0">
                    <wp:start x="0" y="0"/>
                    <wp:lineTo x="0" y="20329"/>
                    <wp:lineTo x="21524" y="20329"/>
                    <wp:lineTo x="21524" y="0"/>
                    <wp:lineTo x="0" y="0"/>
                  </wp:wrapPolygon>
                </wp:wrapTight>
                <wp:docPr id="15" name="Tekstvak 15"/>
                <wp:cNvGraphicFramePr/>
                <a:graphic xmlns:a="http://schemas.openxmlformats.org/drawingml/2006/main">
                  <a:graphicData uri="http://schemas.microsoft.com/office/word/2010/wordprocessingShape">
                    <wps:wsp>
                      <wps:cNvSpPr txBox="1"/>
                      <wps:spPr>
                        <a:xfrm>
                          <a:off x="0" y="0"/>
                          <a:ext cx="3995420" cy="161925"/>
                        </a:xfrm>
                        <a:prstGeom prst="rect">
                          <a:avLst/>
                        </a:prstGeom>
                        <a:solidFill>
                          <a:prstClr val="white"/>
                        </a:solidFill>
                        <a:ln>
                          <a:noFill/>
                        </a:ln>
                      </wps:spPr>
                      <wps:txbx>
                        <w:txbxContent>
                          <w:p w14:paraId="7A8718DF" w14:textId="77777777" w:rsidR="006E2F9A" w:rsidRPr="005D4615" w:rsidRDefault="006E2F9A" w:rsidP="00512A6F">
                            <w:pPr>
                              <w:pStyle w:val="Bijschrift"/>
                              <w:rPr>
                                <w:noProof/>
                                <w:sz w:val="24"/>
                              </w:rPr>
                            </w:pPr>
                            <w:r>
                              <w:t>Figure 3: Bank Definition first educative goal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878AF6" id="Tekstvak 15" o:spid="_x0000_s1029" type="#_x0000_t202" style="position:absolute;margin-left:0;margin-top:60.6pt;width:314.6pt;height:12.75pt;z-index:-2516490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" stroked="f">
                <v:textbox inset="0,0,0,0">
                  <w:txbxContent>
                    <w:p w14:paraId="7A8718DF" w14:textId="77777777" w:rsidR="006E2F9A" w:rsidRPr="005D4615" w:rsidRDefault="006E2F9A" w:rsidP="00512A6F">
                      <w:pPr>
                        <w:pStyle w:val="Bijschrift"/>
                        <w:rPr>
                          <w:noProof/>
                          <w:sz w:val="24"/>
                        </w:rPr>
                      </w:pPr>
                      <w:r>
                        <w:t>Figure 3: Bank Definition first educative goal</w:t>
                      </w:r>
                    </w:p>
                  </w:txbxContent>
                </v:textbox>
                <w10:wrap type="tight" anchorx="margin"/>
              </v:shape>
            </w:pict>
          </mc:Fallback>
        </mc:AlternateContent>
      </w:r>
      <w:r>
        <w:t xml:space="preserve">Depicted in Figure </w:t>
      </w:r>
      <w:del w:id="162" w:author="christian stiehl" w:date="2017-06-08T16:04:00Z">
        <w:r w:rsidDel="00FE1174">
          <w:delText xml:space="preserve">2 </w:delText>
        </w:r>
      </w:del>
      <w:ins w:id="163" w:author="christian stiehl" w:date="2017-06-08T16:04:00Z">
        <w:r w:rsidR="00FE1174">
          <w:t xml:space="preserve">3 </w:t>
        </w:r>
      </w:ins>
      <w:r>
        <w:t>is the Bank definition. This definition represents the banks in the diagram. To represent the learning goal the bank currently gives out set loans of 100, these loans consist of 80 gold and 20 credit, where gold is a finite pool and credit is an infinite source.</w:t>
      </w:r>
    </w:p>
    <w:p w14:paraId="4225F33F" w14:textId="77777777" w:rsidR="00A04EC8" w:rsidRDefault="00A04EC8" w:rsidP="003F63DB">
      <w:pPr>
        <w:pStyle w:val="Geenafstand"/>
      </w:pPr>
    </w:p>
    <w:p w14:paraId="44F196BF" w14:textId="337C46A2" w:rsidR="00A04EC8" w:rsidRDefault="00A04EC8" w:rsidP="003F63DB">
      <w:pPr>
        <w:pStyle w:val="Geenafstand"/>
      </w:pPr>
      <w:r>
        <w:t xml:space="preserve">If the player would create 10 loans he would use 800 gold and 200 credit. </w:t>
      </w:r>
      <w:del w:id="164" w:author="Riemer van Rozen" w:date="2017-06-08T13:54:00Z">
        <w:r w:rsidDel="000E19CC">
          <w:delText>However</w:delText>
        </w:r>
      </w:del>
      <w:ins w:id="165" w:author="Riemer van Rozen" w:date="2017-06-08T13:54:00Z">
        <w:r w:rsidR="000E19CC">
          <w:t>However,</w:t>
        </w:r>
      </w:ins>
      <w:r>
        <w:t xml:space="preserve"> the returns bring 110 gold back to the bank. </w:t>
      </w:r>
      <w:del w:id="166" w:author="Riemer van Rozen" w:date="2017-06-08T13:54:00Z">
        <w:r w:rsidDel="000E19CC">
          <w:delText xml:space="preserve">So </w:delText>
        </w:r>
      </w:del>
      <w:ins w:id="167" w:author="Riemer van Rozen" w:date="2017-06-08T13:54:00Z">
        <w:r w:rsidR="000E19CC">
          <w:t xml:space="preserve">Therefore, </w:t>
        </w:r>
      </w:ins>
      <w:r>
        <w:t>these 10 loans would bring the bank 1100 gold back. The bank earned money by lending more than it had by creating credit.</w:t>
      </w:r>
    </w:p>
    <w:p w14:paraId="0330F595" w14:textId="77777777" w:rsidR="00A04EC8" w:rsidRDefault="00A04EC8" w:rsidP="003F63DB">
      <w:pPr>
        <w:pStyle w:val="Geenafstand"/>
      </w:pPr>
    </w:p>
    <w:p w14:paraId="54A61541" w14:textId="4E8964E0" w:rsidR="006062E3" w:rsidRDefault="00A04EC8" w:rsidP="003F63DB">
      <w:pPr>
        <w:pStyle w:val="Geenafstand"/>
      </w:pPr>
      <w:r>
        <w:lastRenderedPageBreak/>
        <w:t>For the purpose of simplicity, in this diagram the Farms take their loans and generate a profit of 10 to instantly pay back thei</w:t>
      </w:r>
      <w:r w:rsidR="00C86336">
        <w:t>r loans, including interest.</w:t>
      </w:r>
    </w:p>
    <w:p w14:paraId="07EFD03A" w14:textId="767D82E3" w:rsidR="00C86336" w:rsidRDefault="00C86336" w:rsidP="003F63DB">
      <w:pPr>
        <w:pStyle w:val="Geenafstand"/>
      </w:pPr>
    </w:p>
    <w:p w14:paraId="48133899" w14:textId="1306A5BD" w:rsidR="00C86336" w:rsidRDefault="00C86336" w:rsidP="003F63DB">
      <w:pPr>
        <w:pStyle w:val="Geenafstand"/>
      </w:pPr>
      <w:r>
        <w:t>This diagram can then be exported as a text file, this text file could potentially be read by a game to adjust game mechanics and variables. The text file created from this diagram is available in Attachment IV.</w:t>
      </w:r>
    </w:p>
    <w:p w14:paraId="5AA3B45A" w14:textId="0391EE57" w:rsidR="00C86336" w:rsidRDefault="00C86336" w:rsidP="003F63DB">
      <w:pPr>
        <w:pStyle w:val="Geenafstand"/>
      </w:pPr>
    </w:p>
    <w:p w14:paraId="107122FA" w14:textId="77777777" w:rsidR="00C86336" w:rsidDel="008163F8" w:rsidRDefault="00C86336" w:rsidP="003F63DB">
      <w:pPr>
        <w:pStyle w:val="Geenafstand"/>
        <w:rPr>
          <w:del w:id="168" w:author="christian stiehl" w:date="2017-06-12T15:59:00Z"/>
        </w:rPr>
      </w:pPr>
    </w:p>
    <w:p w14:paraId="028A38FB" w14:textId="1CB4D36D" w:rsidR="00412ED6" w:rsidRPr="00381EB8" w:rsidRDefault="00F76C12" w:rsidP="003F63DB">
      <w:pPr>
        <w:pStyle w:val="Geenafstand"/>
      </w:pPr>
      <w:commentRangeStart w:id="169"/>
      <w:del w:id="170" w:author="christian stiehl" w:date="2017-06-12T15:59:00Z">
        <w:r w:rsidDel="008163F8">
          <w:delText>TODO</w:delText>
        </w:r>
        <w:commentRangeEnd w:id="169"/>
        <w:r w:rsidR="000E19CC" w:rsidDel="008163F8">
          <w:rPr>
            <w:rStyle w:val="Verwijzingopmerking"/>
          </w:rPr>
          <w:commentReference w:id="169"/>
        </w:r>
      </w:del>
      <w:r w:rsidR="00412ED6" w:rsidRPr="00381EB8">
        <w:br w:type="page"/>
      </w:r>
    </w:p>
    <w:p w14:paraId="0BB8AAE9" w14:textId="77777777" w:rsidR="00412ED6" w:rsidRPr="00381EB8" w:rsidRDefault="00412ED6" w:rsidP="00412ED6">
      <w:pPr>
        <w:pStyle w:val="Kop1"/>
      </w:pPr>
      <w:bookmarkStart w:id="171" w:name="_Toc485047182"/>
      <w:r w:rsidRPr="00381EB8">
        <w:lastRenderedPageBreak/>
        <w:t>5. Conclusion</w:t>
      </w:r>
      <w:bookmarkEnd w:id="171"/>
    </w:p>
    <w:p w14:paraId="46816930" w14:textId="77777777" w:rsidR="00412ED6" w:rsidRPr="00381EB8" w:rsidRDefault="00412ED6" w:rsidP="00412ED6">
      <w:pPr>
        <w:pStyle w:val="Geenafstand"/>
      </w:pPr>
    </w:p>
    <w:p w14:paraId="6DAD3E47" w14:textId="6F73E313" w:rsidR="00412ED6" w:rsidRDefault="00412ED6" w:rsidP="00412ED6">
      <w:pPr>
        <w:pStyle w:val="Geenafstand"/>
      </w:pPr>
      <w:r w:rsidRPr="00381EB8">
        <w:t xml:space="preserve">This chapter </w:t>
      </w:r>
      <w:del w:id="172" w:author="Riemer van Rozen" w:date="2017-06-08T13:55:00Z">
        <w:r w:rsidRPr="00381EB8" w:rsidDel="007E3B8B">
          <w:delText>will document</w:delText>
        </w:r>
      </w:del>
      <w:ins w:id="173" w:author="Riemer van Rozen" w:date="2017-06-08T13:55:00Z">
        <w:r w:rsidR="007E3B8B">
          <w:t>documents</w:t>
        </w:r>
      </w:ins>
      <w:r w:rsidRPr="00381EB8">
        <w:t xml:space="preserve"> </w:t>
      </w:r>
      <w:r w:rsidR="00431B65">
        <w:t>the</w:t>
      </w:r>
      <w:r w:rsidRPr="00381EB8">
        <w:t xml:space="preserve"> findings and </w:t>
      </w:r>
      <w:del w:id="174" w:author="Riemer van Rozen" w:date="2017-06-08T13:55:00Z">
        <w:r w:rsidRPr="00381EB8" w:rsidDel="007E3B8B">
          <w:delText xml:space="preserve">conclude </w:delText>
        </w:r>
      </w:del>
      <w:ins w:id="175" w:author="Riemer van Rozen" w:date="2017-06-08T13:55:00Z">
        <w:r w:rsidR="007E3B8B">
          <w:t>concludes</w:t>
        </w:r>
        <w:r w:rsidR="007E3B8B" w:rsidRPr="00381EB8">
          <w:t xml:space="preserve"> </w:t>
        </w:r>
      </w:ins>
      <w:r w:rsidRPr="00381EB8">
        <w:t>the paper using th</w:t>
      </w:r>
      <w:r w:rsidR="008D062B">
        <w:t>e information presented so far.</w:t>
      </w:r>
    </w:p>
    <w:p w14:paraId="2A3B1145" w14:textId="77777777" w:rsidR="008D062B" w:rsidRDefault="008D062B" w:rsidP="008D062B">
      <w:pPr>
        <w:pStyle w:val="Kop2"/>
      </w:pPr>
      <w:bookmarkStart w:id="176" w:name="_Toc485047183"/>
      <w:r>
        <w:t>5.1 Existing Technology</w:t>
      </w:r>
      <w:bookmarkEnd w:id="176"/>
    </w:p>
    <w:p w14:paraId="37125810" w14:textId="77777777" w:rsidR="008D062B" w:rsidRPr="008D062B" w:rsidRDefault="008D062B" w:rsidP="008D062B">
      <w:pPr>
        <w:pStyle w:val="Geenafstand"/>
      </w:pPr>
      <w:r>
        <w:t>Creating a tool to enable designers to change game mechanics at runtime would take a very long time without the help of any existing technology. Thanks to the preliminary research by Tom Vaessen a direction was chosen right from the start, to use the Micro-Machinations library by Riemer van Rozen. The usage of such technology is critical because it sets the precedent for the entire tool and its functionality.</w:t>
      </w:r>
    </w:p>
    <w:p w14:paraId="55C9290A" w14:textId="77777777" w:rsidR="008D062B" w:rsidRDefault="008D062B" w:rsidP="008D062B">
      <w:pPr>
        <w:pStyle w:val="Kop2"/>
      </w:pPr>
      <w:bookmarkStart w:id="177" w:name="_Toc485047184"/>
      <w:r>
        <w:t>5.2 Functional Requirements</w:t>
      </w:r>
      <w:bookmarkEnd w:id="177"/>
    </w:p>
    <w:p w14:paraId="21384C90" w14:textId="00D30100" w:rsidR="008D062B" w:rsidRPr="008D062B" w:rsidRDefault="008D062B" w:rsidP="008D062B">
      <w:pPr>
        <w:pStyle w:val="Geenafstand"/>
      </w:pPr>
      <w:r>
        <w:t>The requirements for a designer to change game mechanics at runtime are an easy to understand UI that helps them understand or avoid the complicated</w:t>
      </w:r>
      <w:ins w:id="178" w:author="Riemer van Rozen" w:date="2017-06-08T13:58:00Z">
        <w:r w:rsidR="00CD5B54">
          <w:t xml:space="preserve"> textual syntax, and the</w:t>
        </w:r>
      </w:ins>
      <w:r>
        <w:t xml:space="preserve"> </w:t>
      </w:r>
      <w:del w:id="179" w:author="Riemer van Rozen" w:date="2017-06-08T13:56:00Z">
        <w:r w:rsidDel="007E3B8B">
          <w:delText xml:space="preserve">syntax </w:delText>
        </w:r>
      </w:del>
      <w:ins w:id="180" w:author="Riemer van Rozen" w:date="2017-06-08T13:56:00Z">
        <w:r w:rsidR="007E3B8B">
          <w:t xml:space="preserve">semantics </w:t>
        </w:r>
      </w:ins>
      <w:r>
        <w:t>underneath. The tool also needs to be able to be opened during gameplay, so designers can playtest, change some mechanics or variables and continue testing in the same game they had before. This instant feedback will help designers shorten the design cycle of game development significantly.</w:t>
      </w:r>
    </w:p>
    <w:p w14:paraId="07DDE152" w14:textId="77777777" w:rsidR="008D062B" w:rsidRDefault="008D062B" w:rsidP="008D062B">
      <w:pPr>
        <w:pStyle w:val="Kop2"/>
      </w:pPr>
      <w:bookmarkStart w:id="181" w:name="_Toc485047185"/>
      <w:r>
        <w:t>5.3 Possibilities</w:t>
      </w:r>
      <w:bookmarkEnd w:id="181"/>
    </w:p>
    <w:p w14:paraId="6619B252" w14:textId="38AA2BC1" w:rsidR="008D062B" w:rsidRPr="008D062B" w:rsidRDefault="008D062B" w:rsidP="008D062B">
      <w:pPr>
        <w:pStyle w:val="Geenafstand"/>
      </w:pPr>
      <w:r>
        <w:t xml:space="preserve">The possibilities offered by the tool should range from simulation to actually changing the mechanics. Being able to simulate a game economy or a small part of the game can already lead to significant insights about the game. This should always be the first step when designing the rough concept of the game. Once the game needs to be </w:t>
      </w:r>
      <w:del w:id="182" w:author="Riemer van Rozen" w:date="2017-06-08T13:59:00Z">
        <w:r w:rsidDel="00E40D2E">
          <w:delText>finetuned</w:delText>
        </w:r>
      </w:del>
      <w:ins w:id="183" w:author="Riemer van Rozen" w:date="2017-06-08T13:59:00Z">
        <w:r w:rsidR="00E40D2E">
          <w:t>fine-tuned</w:t>
        </w:r>
      </w:ins>
      <w:r>
        <w:t xml:space="preserve"> the tool should offer the possi</w:t>
      </w:r>
      <w:r w:rsidR="001070F7">
        <w:t xml:space="preserve">bility of changing the mechanics and provide statistics about the changes. </w:t>
      </w:r>
    </w:p>
    <w:p w14:paraId="02DAE216" w14:textId="77777777" w:rsidR="008D062B" w:rsidRDefault="008D062B" w:rsidP="008D062B">
      <w:pPr>
        <w:pStyle w:val="Kop2"/>
      </w:pPr>
      <w:bookmarkStart w:id="184" w:name="_Toc485047186"/>
      <w:r>
        <w:t>5.4 Usage</w:t>
      </w:r>
      <w:bookmarkEnd w:id="184"/>
    </w:p>
    <w:p w14:paraId="222027DB" w14:textId="6FD00F4A" w:rsidR="001070F7" w:rsidRPr="001070F7" w:rsidRDefault="001070F7" w:rsidP="001070F7">
      <w:pPr>
        <w:pStyle w:val="Geenafstand"/>
      </w:pPr>
      <w:r>
        <w:t xml:space="preserve">At this stage of development the tool can only be used to create the diagrams that can later be adapted to game mechanics. </w:t>
      </w:r>
      <w:del w:id="185" w:author="Riemer van Rozen" w:date="2017-06-08T13:59:00Z">
        <w:r w:rsidDel="00E40D2E">
          <w:delText>However</w:delText>
        </w:r>
      </w:del>
      <w:ins w:id="186" w:author="Riemer van Rozen" w:date="2017-06-08T13:59:00Z">
        <w:r w:rsidR="00E40D2E">
          <w:t>However,</w:t>
        </w:r>
      </w:ins>
      <w:r>
        <w:t xml:space="preserve"> these diagrams can already represent parts of the game, or entire game economies. With some more work the tool coul</w:t>
      </w:r>
      <w:r w:rsidR="00482A7D">
        <w:t>d certainly achieve the goal of enabling game designers to change game mechanics at runtime.</w:t>
      </w:r>
    </w:p>
    <w:p w14:paraId="46A5C970" w14:textId="77777777" w:rsidR="008D062B" w:rsidRDefault="008D062B" w:rsidP="008D062B">
      <w:pPr>
        <w:pStyle w:val="Kop2"/>
      </w:pPr>
      <w:bookmarkStart w:id="187" w:name="_Toc485047187"/>
      <w:r>
        <w:t>5.5 Conclusion</w:t>
      </w:r>
      <w:bookmarkEnd w:id="187"/>
    </w:p>
    <w:p w14:paraId="612DA61A" w14:textId="77777777" w:rsidR="00482A7D" w:rsidRPr="00482A7D" w:rsidRDefault="00482A7D" w:rsidP="00482A7D">
      <w:pPr>
        <w:pStyle w:val="Geenafstand"/>
      </w:pPr>
      <w:r>
        <w:t xml:space="preserve">The development of an entire tool capable of changing game mechanics at runtime and applying this tool to a prototype version of an existing game was too big of a goal. With more time the tool can certainly achieve this goal, but in a period of 4 months this is just not feasible. Where this research did succeed was breaking the ground on the development of the tool and provide information and recommendations on the future of this tool or any other tool like it. </w:t>
      </w:r>
    </w:p>
    <w:p w14:paraId="2F4A1A2C" w14:textId="77777777" w:rsidR="00412ED6" w:rsidRPr="00381EB8" w:rsidRDefault="00412ED6" w:rsidP="00412ED6">
      <w:pPr>
        <w:pStyle w:val="Kop1"/>
      </w:pPr>
      <w:bookmarkStart w:id="188" w:name="_Toc485047188"/>
      <w:r w:rsidRPr="00381EB8">
        <w:lastRenderedPageBreak/>
        <w:t>Recommendations</w:t>
      </w:r>
      <w:bookmarkEnd w:id="188"/>
    </w:p>
    <w:p w14:paraId="48DAE4F2" w14:textId="77777777" w:rsidR="00412ED6" w:rsidRPr="00381EB8" w:rsidRDefault="00412ED6" w:rsidP="00412ED6">
      <w:pPr>
        <w:pStyle w:val="Geenafstand"/>
      </w:pPr>
    </w:p>
    <w:p w14:paraId="108E0563" w14:textId="77777777" w:rsidR="00412ED6" w:rsidRDefault="00A046EB" w:rsidP="00412ED6">
      <w:pPr>
        <w:pStyle w:val="Geenafstand"/>
      </w:pPr>
      <w:r>
        <w:t>This chapter contains recomm</w:t>
      </w:r>
      <w:r w:rsidR="004C2349">
        <w:t xml:space="preserve">endations for the future of the Micro-Machinations Tool and the </w:t>
      </w:r>
      <w:r>
        <w:t xml:space="preserve">LIVE Game Design project at Firebrush Studios. It </w:t>
      </w:r>
      <w:r w:rsidR="00651AD9">
        <w:t>lists</w:t>
      </w:r>
      <w:r>
        <w:t xml:space="preserve"> features</w:t>
      </w:r>
      <w:r w:rsidR="004C2349">
        <w:t xml:space="preserve"> of the tool</w:t>
      </w:r>
      <w:r>
        <w:t xml:space="preserve"> </w:t>
      </w:r>
      <w:r w:rsidR="00651AD9">
        <w:t>that have been considered</w:t>
      </w:r>
      <w:r w:rsidR="004C2349">
        <w:t xml:space="preserve"> </w:t>
      </w:r>
      <w:r>
        <w:t xml:space="preserve">and designed but </w:t>
      </w:r>
      <w:r w:rsidR="00651AD9">
        <w:t xml:space="preserve">have not been </w:t>
      </w:r>
      <w:r>
        <w:t>implement</w:t>
      </w:r>
      <w:r w:rsidR="00651AD9">
        <w:t>ed yet</w:t>
      </w:r>
      <w:r w:rsidR="004C2349">
        <w:t xml:space="preserve">, so future interns can easily improve upon the tool by implementing these features. </w:t>
      </w:r>
    </w:p>
    <w:p w14:paraId="337168E7" w14:textId="77777777" w:rsidR="00A046EB" w:rsidRDefault="00A046EB" w:rsidP="00A046EB">
      <w:pPr>
        <w:pStyle w:val="Kop2"/>
      </w:pPr>
      <w:bookmarkStart w:id="189" w:name="_Toc485047189"/>
      <w:r>
        <w:t>Additional Features</w:t>
      </w:r>
      <w:bookmarkEnd w:id="189"/>
    </w:p>
    <w:p w14:paraId="20D239C4" w14:textId="77777777" w:rsidR="00A046EB" w:rsidRDefault="00A046EB" w:rsidP="00A046EB">
      <w:pPr>
        <w:pStyle w:val="Geenafstand"/>
      </w:pPr>
      <w:r>
        <w:t>During this internship period the focus was on establishing a working version of the tool</w:t>
      </w:r>
      <w:r w:rsidR="00AE618D">
        <w:t xml:space="preserve">, so certain features were considered but deemed not required. Some of these features increase efficiency of the tool, some are just in the interest of keeping the tool easy to understand for designers. </w:t>
      </w:r>
    </w:p>
    <w:p w14:paraId="3BFED17F" w14:textId="77777777" w:rsidR="00AE618D" w:rsidRDefault="00AE618D" w:rsidP="00A046EB">
      <w:pPr>
        <w:pStyle w:val="Geenafstand"/>
      </w:pPr>
    </w:p>
    <w:p w14:paraId="39B7BEF1" w14:textId="77777777" w:rsidR="00AE618D" w:rsidRDefault="005369F2" w:rsidP="00AE618D">
      <w:pPr>
        <w:pStyle w:val="Kop3"/>
      </w:pPr>
      <w:bookmarkStart w:id="190" w:name="_Toc485047190"/>
      <w:r>
        <w:t>Importing</w:t>
      </w:r>
      <w:r w:rsidR="00AE618D">
        <w:t xml:space="preserve"> Old Micro-Machinations</w:t>
      </w:r>
      <w:bookmarkEnd w:id="190"/>
    </w:p>
    <w:p w14:paraId="5924FA2B" w14:textId="77777777" w:rsidR="00AE618D" w:rsidRDefault="00AE618D" w:rsidP="00AE618D">
      <w:pPr>
        <w:pStyle w:val="Geenafstand"/>
      </w:pPr>
    </w:p>
    <w:p w14:paraId="7A9E1C8F" w14:textId="1D9F5D53" w:rsidR="00AE618D" w:rsidRDefault="00AE618D" w:rsidP="00AE618D">
      <w:pPr>
        <w:pStyle w:val="Geenafstand"/>
      </w:pPr>
      <w:r>
        <w:t xml:space="preserve">One of the features of the tool is the ability to import </w:t>
      </w:r>
      <w:ins w:id="191" w:author="Riemer van Rozen" w:date="2017-06-08T14:04:00Z">
        <w:r w:rsidR="00622CE6">
          <w:t xml:space="preserve">textual </w:t>
        </w:r>
      </w:ins>
      <w:r>
        <w:t>Micro-Machinations</w:t>
      </w:r>
      <w:ins w:id="192" w:author="Riemer van Rozen" w:date="2017-06-08T14:05:00Z">
        <w:r w:rsidR="00622CE6">
          <w:t xml:space="preserve"> of earlier versions</w:t>
        </w:r>
      </w:ins>
      <w:r>
        <w:t xml:space="preserve"> and provide a visual for them. </w:t>
      </w:r>
      <w:del w:id="193" w:author="Riemer van Rozen" w:date="2017-06-08T14:04:00Z">
        <w:r w:rsidDel="00622CE6">
          <w:delText>However</w:delText>
        </w:r>
      </w:del>
      <w:ins w:id="194" w:author="Riemer van Rozen" w:date="2017-06-08T14:04:00Z">
        <w:r w:rsidR="00622CE6">
          <w:t>However,</w:t>
        </w:r>
      </w:ins>
      <w:r>
        <w:t xml:space="preserve"> the tool operates in a new version of Micro-Machinations that contains a position variable, older versions of Micro-Machination files lack this variable, so the tool cannot place the nodes on the screen. </w:t>
      </w:r>
    </w:p>
    <w:p w14:paraId="1EBA8B18" w14:textId="77777777" w:rsidR="00AE618D" w:rsidRDefault="00AE618D" w:rsidP="00AE618D">
      <w:pPr>
        <w:pStyle w:val="Geenafstand"/>
      </w:pPr>
    </w:p>
    <w:p w14:paraId="7576D5FB" w14:textId="77777777" w:rsidR="00651AD9" w:rsidRDefault="00AE618D" w:rsidP="00651AD9">
      <w:pPr>
        <w:pStyle w:val="Geenafstand"/>
      </w:pPr>
      <w:r>
        <w:t xml:space="preserve">A short research in placement algorithms should be done and the best choice should be used to place nodes in a logical manner when importing nodes that have no position. A function has already been made that is called when a Micro-Machinations file is imported that does not have positions, currently it sends an error message to the console. </w:t>
      </w:r>
      <w:r w:rsidR="00651AD9">
        <w:t xml:space="preserve">This function could contain new logic to assign new positions to all imported nodes. </w:t>
      </w:r>
    </w:p>
    <w:p w14:paraId="6AFBFC36" w14:textId="77777777" w:rsidR="00320E5A" w:rsidRDefault="00320E5A" w:rsidP="00651AD9">
      <w:pPr>
        <w:pStyle w:val="Geenafstand"/>
      </w:pPr>
    </w:p>
    <w:p w14:paraId="60079189" w14:textId="77777777" w:rsidR="00320E5A" w:rsidRDefault="00320E5A" w:rsidP="00320E5A">
      <w:pPr>
        <w:pStyle w:val="Kop3"/>
      </w:pPr>
      <w:bookmarkStart w:id="195" w:name="_Toc485047191"/>
      <w:r>
        <w:t>Diagram Refactoring</w:t>
      </w:r>
      <w:bookmarkEnd w:id="195"/>
    </w:p>
    <w:p w14:paraId="1D672098" w14:textId="77777777" w:rsidR="00320E5A" w:rsidRDefault="00320E5A" w:rsidP="00320E5A">
      <w:pPr>
        <w:pStyle w:val="Geenafstand"/>
      </w:pPr>
    </w:p>
    <w:p w14:paraId="185A294F" w14:textId="3CD626C6" w:rsidR="00320E5A" w:rsidRPr="004B69A9" w:rsidRDefault="00320E5A" w:rsidP="00320E5A">
      <w:pPr>
        <w:pStyle w:val="Geenafstand"/>
      </w:pPr>
      <w:r>
        <w:t xml:space="preserve">A feature could be added that refactors the diagram to an optimal lay out, keeping in mind readability but reducing white space as much as possible. This feature could go hand in hand with the placement algorithm for the importing of old </w:t>
      </w:r>
      <w:ins w:id="196" w:author="Riemer van Rozen" w:date="2017-06-08T14:05:00Z">
        <w:r w:rsidR="00622CE6">
          <w:t xml:space="preserve">textual </w:t>
        </w:r>
      </w:ins>
      <w:r>
        <w:t xml:space="preserve">Micro-Machination diagrams. </w:t>
      </w:r>
    </w:p>
    <w:p w14:paraId="55EF771E" w14:textId="77777777" w:rsidR="00651AD9" w:rsidRDefault="00651AD9" w:rsidP="00651AD9">
      <w:pPr>
        <w:pStyle w:val="Geenafstand"/>
      </w:pPr>
    </w:p>
    <w:p w14:paraId="5EB9954F" w14:textId="172C3F0A" w:rsidR="00651AD9" w:rsidRPr="00651AD9" w:rsidRDefault="00651AD9" w:rsidP="00651AD9">
      <w:pPr>
        <w:pStyle w:val="Kop3"/>
      </w:pPr>
      <w:del w:id="197" w:author="christian stiehl" w:date="2017-06-08T14:34:00Z">
        <w:r w:rsidDel="00E04F5E">
          <w:delText xml:space="preserve">Interactable </w:delText>
        </w:r>
      </w:del>
      <w:bookmarkStart w:id="198" w:name="_Toc485047192"/>
      <w:ins w:id="199" w:author="christian stiehl" w:date="2017-06-08T14:34:00Z">
        <w:r w:rsidR="00E04F5E">
          <w:t xml:space="preserve">Interactive </w:t>
        </w:r>
      </w:ins>
      <w:r>
        <w:t xml:space="preserve">Tree View </w:t>
      </w:r>
      <w:r w:rsidR="00DF638E">
        <w:t>/ Runtime View</w:t>
      </w:r>
      <w:bookmarkEnd w:id="198"/>
    </w:p>
    <w:p w14:paraId="10A1E89F" w14:textId="77777777" w:rsidR="00A046EB" w:rsidRDefault="00A046EB" w:rsidP="00412ED6">
      <w:pPr>
        <w:pStyle w:val="Geenafstand"/>
      </w:pPr>
    </w:p>
    <w:p w14:paraId="2E65C4F9" w14:textId="500E7A95" w:rsidR="00482933" w:rsidRDefault="00651AD9" w:rsidP="0006742C">
      <w:pPr>
        <w:pStyle w:val="Geenafstand"/>
      </w:pPr>
      <w:r>
        <w:t xml:space="preserve">Riemer van Rozen describes an </w:t>
      </w:r>
      <w:del w:id="200" w:author="Riemer van Rozen" w:date="2017-06-08T14:06:00Z">
        <w:r w:rsidDel="00622CE6">
          <w:delText xml:space="preserve">interactable </w:delText>
        </w:r>
      </w:del>
      <w:ins w:id="201" w:author="Riemer van Rozen" w:date="2017-06-08T14:06:00Z">
        <w:r w:rsidR="00622CE6">
          <w:t xml:space="preserve">interactive </w:t>
        </w:r>
      </w:ins>
      <w:r>
        <w:t xml:space="preserve">tree view in his </w:t>
      </w:r>
      <w:del w:id="202" w:author="Riemer van Rozen" w:date="2017-06-08T14:06:00Z">
        <w:r w:rsidDel="00622CE6">
          <w:delText xml:space="preserve">latest </w:delText>
        </w:r>
      </w:del>
      <w:ins w:id="203" w:author="Riemer van Rozen" w:date="2017-06-08T14:06:00Z">
        <w:r w:rsidR="00622CE6">
          <w:t xml:space="preserve">unpublished work </w:t>
        </w:r>
      </w:ins>
      <w:del w:id="204" w:author="Riemer van Rozen" w:date="2017-06-08T14:06:00Z">
        <w:r w:rsidDel="00622CE6">
          <w:delText xml:space="preserve">paper </w:delText>
        </w:r>
      </w:del>
      <w:r>
        <w:t>on Micro-Machinations</w:t>
      </w:r>
      <w:r w:rsidR="0006742C">
        <w:t xml:space="preserve"> (Rozen</w:t>
      </w:r>
      <w:ins w:id="205" w:author="christian stiehl" w:date="2017-06-08T15:11:00Z">
        <w:r w:rsidR="00EC42BB">
          <w:t>,</w:t>
        </w:r>
      </w:ins>
      <w:del w:id="206" w:author="christian stiehl" w:date="2017-06-08T15:01:00Z">
        <w:r w:rsidR="0006742C" w:rsidDel="00F86F5E">
          <w:delText>,</w:delText>
        </w:r>
      </w:del>
      <w:r w:rsidR="0006742C">
        <w:t xml:space="preserve"> 2017)</w:t>
      </w:r>
      <w:r>
        <w:t>. This view should represent the Micro-Machinations diagram in a tree view and keep user interactable nodes clickable.</w:t>
      </w:r>
      <w:r w:rsidR="00E01287">
        <w:t xml:space="preserve"> A way to display higher numbers of instantiated definition needs to be considered. If there is a pool with 50 Farms for example, the user should be able to enter the number of the exact farm he wants to inspect.</w:t>
      </w:r>
      <w:r w:rsidR="00482933">
        <w:t xml:space="preserve"> </w:t>
      </w:r>
    </w:p>
    <w:p w14:paraId="11425A8E" w14:textId="77777777" w:rsidR="00482933" w:rsidRDefault="00482933" w:rsidP="0006742C">
      <w:pPr>
        <w:pStyle w:val="Geenafstand"/>
      </w:pPr>
    </w:p>
    <w:p w14:paraId="3998A1C0" w14:textId="77777777" w:rsidR="001070F7" w:rsidRDefault="00482933" w:rsidP="0006742C">
      <w:pPr>
        <w:pStyle w:val="Geenafstand"/>
      </w:pPr>
      <w:r>
        <w:t xml:space="preserve">This view could also double as the runtime view, a view available to the designer while the game is running, where changes instantly appear in the game. </w:t>
      </w:r>
      <w:r w:rsidR="004C2349">
        <w:t xml:space="preserve"> </w:t>
      </w:r>
    </w:p>
    <w:p w14:paraId="2F820404" w14:textId="77777777" w:rsidR="001070F7" w:rsidRDefault="001070F7" w:rsidP="001070F7">
      <w:pPr>
        <w:pStyle w:val="Kop3"/>
      </w:pPr>
      <w:bookmarkStart w:id="207" w:name="_Toc485047193"/>
      <w:r>
        <w:lastRenderedPageBreak/>
        <w:t>Prediction, Simulation and Statistics</w:t>
      </w:r>
      <w:bookmarkEnd w:id="207"/>
    </w:p>
    <w:p w14:paraId="29E0C8F3" w14:textId="77777777" w:rsidR="001070F7" w:rsidRDefault="001070F7" w:rsidP="001070F7">
      <w:pPr>
        <w:pStyle w:val="Kop3"/>
      </w:pPr>
    </w:p>
    <w:p w14:paraId="2F89CE4C" w14:textId="545A2975" w:rsidR="004A30FA" w:rsidRPr="00381EB8" w:rsidRDefault="001070F7" w:rsidP="001070F7">
      <w:pPr>
        <w:pStyle w:val="Geenafstand"/>
      </w:pPr>
      <w:r>
        <w:t xml:space="preserve">Once the </w:t>
      </w:r>
      <w:del w:id="208" w:author="Riemer van Rozen" w:date="2017-06-08T14:07:00Z">
        <w:r w:rsidDel="00622CE6">
          <w:delText xml:space="preserve">interactable </w:delText>
        </w:r>
      </w:del>
      <w:ins w:id="209" w:author="Riemer van Rozen" w:date="2017-06-08T14:07:00Z">
        <w:r w:rsidR="00622CE6">
          <w:t xml:space="preserve">interactive </w:t>
        </w:r>
      </w:ins>
      <w:r>
        <w:t>tree view is implemented the tool should also try to recognize patterns within the diagrams and predict outcomes, simulate the diagrams multiple times and provide statistics of these predictions and simulations to the designer. This could help the designer create game economies that are stable or balanced without having to test them, or let the designer know that the economy is instable.</w:t>
      </w:r>
      <w:r w:rsidR="00084544" w:rsidRPr="00381EB8">
        <w:br w:type="page"/>
      </w:r>
    </w:p>
    <w:p w14:paraId="54BC000B" w14:textId="77777777" w:rsidR="003834A9" w:rsidRDefault="003834A9" w:rsidP="003834A9">
      <w:pPr>
        <w:pStyle w:val="Kop1"/>
      </w:pPr>
      <w:bookmarkStart w:id="210" w:name="_Toc485047194"/>
      <w:r>
        <w:lastRenderedPageBreak/>
        <w:t>Threats To Validity</w:t>
      </w:r>
      <w:bookmarkEnd w:id="210"/>
    </w:p>
    <w:p w14:paraId="4B5A75F2" w14:textId="77777777" w:rsidR="003834A9" w:rsidRDefault="003834A9" w:rsidP="003834A9">
      <w:pPr>
        <w:pStyle w:val="Geenafstand"/>
      </w:pPr>
    </w:p>
    <w:p w14:paraId="686B977C" w14:textId="77777777" w:rsidR="003834A9" w:rsidRDefault="003834A9" w:rsidP="003834A9">
      <w:pPr>
        <w:pStyle w:val="Geenafstand"/>
      </w:pPr>
      <w:r>
        <w:t xml:space="preserve">This chapter </w:t>
      </w:r>
      <w:r w:rsidR="00B15971">
        <w:t>is</w:t>
      </w:r>
      <w:r>
        <w:t xml:space="preserve"> about the threats to the validity of this thesis. Some aspects of the research or the product have not been tested or are no</w:t>
      </w:r>
      <w:r w:rsidR="00E01287">
        <w:t>t based on scientific research.</w:t>
      </w:r>
    </w:p>
    <w:p w14:paraId="029F5055" w14:textId="77777777" w:rsidR="003834A9" w:rsidRDefault="003834A9" w:rsidP="003834A9">
      <w:pPr>
        <w:pStyle w:val="Kop2"/>
      </w:pPr>
      <w:bookmarkStart w:id="211" w:name="_Toc485047195"/>
      <w:r>
        <w:t>Design Decisions</w:t>
      </w:r>
      <w:bookmarkEnd w:id="211"/>
    </w:p>
    <w:p w14:paraId="34D99004" w14:textId="4B0A4A59" w:rsidR="00B342A3" w:rsidRDefault="003834A9" w:rsidP="003834A9">
      <w:pPr>
        <w:pStyle w:val="Geenafstand"/>
      </w:pPr>
      <w:r>
        <w:t>Because this tool is the first visual interactable tool for Micro-Machinations</w:t>
      </w:r>
      <w:ins w:id="212" w:author="Riemer van Rozen" w:date="2017-06-08T14:08:00Z">
        <w:r w:rsidR="00887A8E">
          <w:t xml:space="preserve"> that is based ob the</w:t>
        </w:r>
        <w:r w:rsidR="00622CE6">
          <w:t xml:space="preserve"> Micro-Machinations library</w:t>
        </w:r>
      </w:ins>
      <w:r>
        <w:t xml:space="preserve"> there was not a lot of previous research available to make informed design decisions. Most of the decisions were based on the Mac</w:t>
      </w:r>
      <w:r w:rsidR="00E01287">
        <w:t>hinations tool by Joris Dormans and</w:t>
      </w:r>
      <w:r>
        <w:t xml:space="preserve"> th</w:t>
      </w:r>
      <w:r w:rsidR="00E01287">
        <w:t>e MeDeA tool by Riemer van Roze</w:t>
      </w:r>
      <w:r w:rsidR="0068176C">
        <w:t>n</w:t>
      </w:r>
      <w:r w:rsidR="00F022CC">
        <w:t xml:space="preserve"> (Rozen</w:t>
      </w:r>
      <w:ins w:id="213" w:author="christian stiehl" w:date="2017-06-08T15:10:00Z">
        <w:r w:rsidR="00EC42BB">
          <w:t>,</w:t>
        </w:r>
      </w:ins>
      <w:del w:id="214" w:author="christian stiehl" w:date="2017-06-08T15:01:00Z">
        <w:r w:rsidR="00F022CC" w:rsidDel="00A34E64">
          <w:delText>,</w:delText>
        </w:r>
      </w:del>
      <w:r w:rsidR="00F022CC">
        <w:t xml:space="preserve"> 2015)</w:t>
      </w:r>
      <w:r>
        <w:t xml:space="preserve">. For functionality that could not be found in these examples, inspiration was found in other </w:t>
      </w:r>
      <w:del w:id="215" w:author="Riemer van Rozen" w:date="2017-06-08T14:08:00Z">
        <w:r w:rsidDel="00887A8E">
          <w:delText>high end</w:delText>
        </w:r>
      </w:del>
      <w:ins w:id="216" w:author="Riemer van Rozen" w:date="2017-06-08T14:08:00Z">
        <w:r w:rsidR="00887A8E">
          <w:t>high-end</w:t>
        </w:r>
      </w:ins>
      <w:r>
        <w:t xml:space="preserve"> software products like browsers and programming IDEs.</w:t>
      </w:r>
    </w:p>
    <w:p w14:paraId="1976B9B5" w14:textId="77777777" w:rsidR="00B342A3" w:rsidRDefault="00B342A3" w:rsidP="00B342A3">
      <w:pPr>
        <w:pStyle w:val="Kop2"/>
      </w:pPr>
      <w:bookmarkStart w:id="217" w:name="_Toc485047196"/>
      <w:r>
        <w:t>Micro-Machinations Knowledge</w:t>
      </w:r>
      <w:bookmarkEnd w:id="217"/>
    </w:p>
    <w:p w14:paraId="7ABF0D79" w14:textId="77777777" w:rsidR="00CF5058" w:rsidRDefault="00B342A3" w:rsidP="002F016F">
      <w:pPr>
        <w:pStyle w:val="Geenafstand"/>
      </w:pPr>
      <w:r>
        <w:t>This tool is designed to be an IDE for Micro-Machinations. It is not meant to teach the user how to use it. The user needs to have experience in using Machinations and Micro-Machinations to reflect game design. Because of this needed knowledge the tool might not expedite the design cycle for all game designers. Future improvements to the tool could make it more user friendly and help the user learn the Micro-Machinations language, or Micro-Machinations could be taught as a course to game development studios seeking to use this tool.</w:t>
      </w:r>
    </w:p>
    <w:p w14:paraId="0E74C80E" w14:textId="77777777" w:rsidR="00CF5058" w:rsidRDefault="00CF5058" w:rsidP="002F016F">
      <w:pPr>
        <w:pStyle w:val="Geenafstand"/>
      </w:pPr>
    </w:p>
    <w:p w14:paraId="312B868C" w14:textId="77777777" w:rsidR="003834A9" w:rsidRDefault="003834A9" w:rsidP="002F016F">
      <w:pPr>
        <w:pStyle w:val="Geenafstand"/>
      </w:pPr>
      <w:r>
        <w:br w:type="page"/>
      </w:r>
    </w:p>
    <w:p w14:paraId="6DD56AF2" w14:textId="77777777" w:rsidR="004A30FA" w:rsidRPr="00381EB8" w:rsidRDefault="004A30FA" w:rsidP="004A30FA">
      <w:pPr>
        <w:pStyle w:val="Kop1"/>
      </w:pPr>
      <w:bookmarkStart w:id="218" w:name="_Toc485047197"/>
      <w:r w:rsidRPr="00381EB8">
        <w:lastRenderedPageBreak/>
        <w:t>Epilogue</w:t>
      </w:r>
      <w:bookmarkEnd w:id="218"/>
    </w:p>
    <w:p w14:paraId="2F74A7B2" w14:textId="77777777" w:rsidR="004A30FA" w:rsidRPr="00381EB8" w:rsidRDefault="004A30FA" w:rsidP="004A30FA">
      <w:pPr>
        <w:pStyle w:val="Geenafstand"/>
      </w:pPr>
    </w:p>
    <w:p w14:paraId="29523327" w14:textId="77777777" w:rsidR="004F6676" w:rsidRDefault="004F6676" w:rsidP="004F6676">
      <w:pPr>
        <w:pStyle w:val="Geenafstand"/>
      </w:pPr>
      <w:r>
        <w:t xml:space="preserve">This internship has been very insightful for me and </w:t>
      </w:r>
      <w:r w:rsidR="001248E8">
        <w:t xml:space="preserve">it </w:t>
      </w:r>
      <w:r>
        <w:t xml:space="preserve">has tested the skills I have learned during my bachelor at the Amsterdam University of Applied Sciences. </w:t>
      </w:r>
      <w:r w:rsidR="001248E8">
        <w:t>Creating a tool, a piece of software, instead of a game has been a new and unique experience for me. Keeping the user in mind instead of the player, making actions obvious and easy instead of gating them behind puzzles.</w:t>
      </w:r>
    </w:p>
    <w:p w14:paraId="518130B0" w14:textId="77777777" w:rsidR="004F6676" w:rsidRDefault="004F6676" w:rsidP="004F6676">
      <w:pPr>
        <w:pStyle w:val="Geenafstand"/>
      </w:pPr>
    </w:p>
    <w:p w14:paraId="6435C1C0" w14:textId="77777777" w:rsidR="004F6676" w:rsidRDefault="001248E8" w:rsidP="004F6676">
      <w:pPr>
        <w:pStyle w:val="Geenafstand"/>
      </w:pPr>
      <w:r>
        <w:t xml:space="preserve">Not only has this internship been insightful in an academic sense </w:t>
      </w:r>
      <w:r w:rsidR="00C04855">
        <w:t xml:space="preserve">but it has also made me realize that creating games is what I really want to do. While software development has its own challenges, I find it less fun and less rewarding. </w:t>
      </w:r>
    </w:p>
    <w:p w14:paraId="7D56DF94" w14:textId="77777777" w:rsidR="00C04855" w:rsidRDefault="00C04855" w:rsidP="004F6676">
      <w:pPr>
        <w:pStyle w:val="Geenafstand"/>
      </w:pPr>
    </w:p>
    <w:p w14:paraId="08CC2223" w14:textId="6F5A7777" w:rsidR="00C04855" w:rsidRDefault="00C04855" w:rsidP="00FD4918">
      <w:pPr>
        <w:pStyle w:val="Geenafstand"/>
      </w:pPr>
      <w:del w:id="219" w:author="Riemer van Rozen" w:date="2017-06-08T14:09:00Z">
        <w:r w:rsidDel="00A53AA9">
          <w:delText>Nevertheless</w:delText>
        </w:r>
      </w:del>
      <w:ins w:id="220" w:author="Riemer van Rozen" w:date="2017-06-08T14:09:00Z">
        <w:r w:rsidR="00A53AA9">
          <w:t>Nevertheless,</w:t>
        </w:r>
      </w:ins>
      <w:r>
        <w:t xml:space="preserve"> I think my tool has turned out great. There is a lot of potential in the LIVE Game Design project and </w:t>
      </w:r>
      <w:r w:rsidR="004F6676">
        <w:t xml:space="preserve">I hope my tool can be used </w:t>
      </w:r>
      <w:r w:rsidR="00FD4918">
        <w:t xml:space="preserve">to help game studios stay competitive in the market. </w:t>
      </w:r>
    </w:p>
    <w:p w14:paraId="1A464573" w14:textId="77777777" w:rsidR="001248E8" w:rsidRDefault="001248E8" w:rsidP="00FD4918">
      <w:pPr>
        <w:pStyle w:val="Geenafstand"/>
      </w:pPr>
    </w:p>
    <w:p w14:paraId="14E3111D" w14:textId="77777777" w:rsidR="001248E8" w:rsidRDefault="001248E8" w:rsidP="004F6676">
      <w:pPr>
        <w:pStyle w:val="Geenafstand"/>
      </w:pPr>
      <w:r>
        <w:t>I wish to thank everyone once more</w:t>
      </w:r>
      <w:r w:rsidR="00C04855">
        <w:t>,</w:t>
      </w:r>
      <w:r>
        <w:t xml:space="preserve"> and thank you for reading my thesis, I hope</w:t>
      </w:r>
      <w:r w:rsidR="00C04855">
        <w:t xml:space="preserve"> it was insightful and has provided the information you had hoped to acquire. </w:t>
      </w:r>
    </w:p>
    <w:p w14:paraId="6614522F" w14:textId="77777777" w:rsidR="00C04855" w:rsidRDefault="00C04855" w:rsidP="004F6676">
      <w:pPr>
        <w:pStyle w:val="Geenafstand"/>
      </w:pPr>
    </w:p>
    <w:p w14:paraId="34A1CE4F" w14:textId="77777777" w:rsidR="00C04855" w:rsidRDefault="00C04855" w:rsidP="004F6676">
      <w:pPr>
        <w:pStyle w:val="Geenafstand"/>
      </w:pPr>
    </w:p>
    <w:p w14:paraId="3E74827E" w14:textId="77777777" w:rsidR="001248E8" w:rsidRDefault="001248E8" w:rsidP="004F6676">
      <w:pPr>
        <w:pStyle w:val="Geenafstand"/>
      </w:pPr>
      <w:r>
        <w:t xml:space="preserve"> </w:t>
      </w:r>
    </w:p>
    <w:p w14:paraId="16BEF4CB" w14:textId="77777777" w:rsidR="004F6676" w:rsidRDefault="004F6676" w:rsidP="004F6676">
      <w:pPr>
        <w:pStyle w:val="Geenafstand"/>
      </w:pPr>
    </w:p>
    <w:p w14:paraId="36C1BB21" w14:textId="77777777" w:rsidR="004A30FA" w:rsidRPr="00381EB8" w:rsidRDefault="004A30FA" w:rsidP="004F6676">
      <w:pPr>
        <w:pStyle w:val="Geenafstand"/>
      </w:pPr>
      <w:r w:rsidRPr="00381EB8">
        <w:br w:type="page"/>
      </w:r>
    </w:p>
    <w:p w14:paraId="4134C159" w14:textId="77777777" w:rsidR="009F1F31" w:rsidRPr="00381EB8" w:rsidRDefault="00084544" w:rsidP="00084544">
      <w:pPr>
        <w:pStyle w:val="Kop1"/>
      </w:pPr>
      <w:bookmarkStart w:id="221" w:name="_Toc485047198"/>
      <w:r w:rsidRPr="00381EB8">
        <w:lastRenderedPageBreak/>
        <w:t>Sources</w:t>
      </w:r>
      <w:r w:rsidR="00443D6A" w:rsidRPr="00381EB8">
        <w:t xml:space="preserve"> &amp; References</w:t>
      </w:r>
      <w:bookmarkEnd w:id="221"/>
    </w:p>
    <w:p w14:paraId="1FEA3D70" w14:textId="77777777" w:rsidR="00084544" w:rsidRPr="00381EB8" w:rsidRDefault="00084544" w:rsidP="00084544">
      <w:pPr>
        <w:autoSpaceDE w:val="0"/>
        <w:autoSpaceDN w:val="0"/>
        <w:adjustRightInd w:val="0"/>
        <w:spacing w:after="0" w:line="240" w:lineRule="auto"/>
        <w:rPr>
          <w:rFonts w:ascii="Calibri" w:hAnsi="Calibri" w:cs="Calibri"/>
        </w:rPr>
      </w:pPr>
    </w:p>
    <w:p w14:paraId="7843BDD0" w14:textId="77777777" w:rsidR="00084544" w:rsidRPr="00381EB8" w:rsidRDefault="00084544" w:rsidP="00084544">
      <w:pPr>
        <w:autoSpaceDE w:val="0"/>
        <w:autoSpaceDN w:val="0"/>
        <w:adjustRightInd w:val="0"/>
        <w:spacing w:after="0" w:line="240" w:lineRule="auto"/>
        <w:rPr>
          <w:rFonts w:ascii="Calibri" w:hAnsi="Calibri" w:cs="Calibri"/>
        </w:rPr>
      </w:pPr>
      <w:r w:rsidRPr="00381EB8">
        <w:rPr>
          <w:rFonts w:ascii="Calibri" w:hAnsi="Calibri" w:cs="Calibri"/>
        </w:rPr>
        <w:t>Dormans, J.</w:t>
      </w:r>
      <w:r w:rsidR="00921CEF" w:rsidRPr="00381EB8">
        <w:rPr>
          <w:rFonts w:ascii="Calibri" w:hAnsi="Calibri" w:cs="Calibri"/>
        </w:rPr>
        <w:t xml:space="preserve"> </w:t>
      </w:r>
      <w:r w:rsidR="009E4BDA">
        <w:rPr>
          <w:rFonts w:ascii="Calibri" w:hAnsi="Calibri" w:cs="Calibri"/>
        </w:rPr>
        <w:t xml:space="preserve">(2012). </w:t>
      </w:r>
      <w:r w:rsidRPr="00381EB8">
        <w:rPr>
          <w:rFonts w:ascii="Calibri" w:hAnsi="Calibri" w:cs="Calibri"/>
        </w:rPr>
        <w:t>Engineering Emergence: Applied Theory fo</w:t>
      </w:r>
      <w:r w:rsidR="00921CEF" w:rsidRPr="00381EB8">
        <w:rPr>
          <w:rFonts w:ascii="Calibri" w:hAnsi="Calibri" w:cs="Calibri"/>
        </w:rPr>
        <w:t>r Game</w:t>
      </w:r>
      <w:r w:rsidR="009E4BDA">
        <w:rPr>
          <w:rFonts w:ascii="Calibri" w:hAnsi="Calibri" w:cs="Calibri"/>
        </w:rPr>
        <w:t xml:space="preserve"> Design.</w:t>
      </w:r>
      <w:r w:rsidR="009E4BDA">
        <w:rPr>
          <w:rFonts w:ascii="Calibri" w:hAnsi="Calibri" w:cs="Calibri"/>
        </w:rPr>
        <w:tab/>
      </w:r>
    </w:p>
    <w:p w14:paraId="59D5C361" w14:textId="77777777" w:rsidR="00084544" w:rsidRPr="00381EB8" w:rsidRDefault="00084544" w:rsidP="00084544">
      <w:pPr>
        <w:autoSpaceDE w:val="0"/>
        <w:autoSpaceDN w:val="0"/>
        <w:adjustRightInd w:val="0"/>
        <w:spacing w:after="0" w:line="240" w:lineRule="auto"/>
        <w:rPr>
          <w:rFonts w:ascii="Calibri" w:hAnsi="Calibri" w:cs="Calibri"/>
        </w:rPr>
      </w:pPr>
    </w:p>
    <w:p w14:paraId="78B552F3" w14:textId="77777777" w:rsidR="00084544" w:rsidRPr="00381EB8" w:rsidRDefault="00084544" w:rsidP="00084544">
      <w:pPr>
        <w:autoSpaceDE w:val="0"/>
        <w:autoSpaceDN w:val="0"/>
        <w:adjustRightInd w:val="0"/>
        <w:spacing w:after="0" w:line="240" w:lineRule="auto"/>
        <w:rPr>
          <w:rFonts w:ascii="Calibri" w:hAnsi="Calibri" w:cs="Calibri"/>
        </w:rPr>
      </w:pPr>
      <w:r w:rsidRPr="009E4BDA">
        <w:rPr>
          <w:rFonts w:ascii="Calibri" w:hAnsi="Calibri" w:cs="Calibri"/>
          <w:lang w:val="nl-NL"/>
        </w:rPr>
        <w:t>Klint, P</w:t>
      </w:r>
      <w:r w:rsidR="00921CEF" w:rsidRPr="009E4BDA">
        <w:rPr>
          <w:rFonts w:ascii="Calibri" w:hAnsi="Calibri" w:cs="Calibri"/>
          <w:lang w:val="nl-NL"/>
        </w:rPr>
        <w:t>., &amp; Van Rozen, R</w:t>
      </w:r>
      <w:r w:rsidR="00381EB8" w:rsidRPr="009E4BDA">
        <w:rPr>
          <w:rFonts w:ascii="Calibri" w:hAnsi="Calibri" w:cs="Calibri"/>
          <w:lang w:val="nl-NL"/>
        </w:rPr>
        <w:t>.</w:t>
      </w:r>
      <w:r w:rsidR="00921CEF" w:rsidRPr="009E4BDA">
        <w:rPr>
          <w:rFonts w:ascii="Calibri" w:hAnsi="Calibri" w:cs="Calibri"/>
          <w:lang w:val="nl-NL"/>
        </w:rPr>
        <w:t xml:space="preserve"> </w:t>
      </w:r>
      <w:r w:rsidR="009E4BDA" w:rsidRPr="009E4BDA">
        <w:rPr>
          <w:rFonts w:ascii="Calibri" w:hAnsi="Calibri" w:cs="Calibri"/>
          <w:lang w:val="nl-NL"/>
        </w:rPr>
        <w:t xml:space="preserve">(2013). </w:t>
      </w:r>
      <w:r w:rsidR="00921CEF" w:rsidRPr="00381EB8">
        <w:rPr>
          <w:rFonts w:ascii="Calibri" w:hAnsi="Calibri" w:cs="Calibri"/>
        </w:rPr>
        <w:t>“</w:t>
      </w:r>
      <w:r w:rsidRPr="00381EB8">
        <w:rPr>
          <w:rFonts w:ascii="Calibri" w:hAnsi="Calibri" w:cs="Calibri"/>
        </w:rPr>
        <w:t>Micro-Machina</w:t>
      </w:r>
      <w:r w:rsidR="00921CEF" w:rsidRPr="00381EB8">
        <w:rPr>
          <w:rFonts w:ascii="Calibri" w:hAnsi="Calibri" w:cs="Calibri"/>
        </w:rPr>
        <w:t>tions: A DSL for Game Economies.”</w:t>
      </w:r>
      <w:r w:rsidRPr="00381EB8">
        <w:rPr>
          <w:rFonts w:ascii="Calibri" w:hAnsi="Calibri" w:cs="Calibri"/>
        </w:rPr>
        <w:t xml:space="preserve"> International Conference on Software Language Engineering. Springer In</w:t>
      </w:r>
      <w:r w:rsidR="00381EB8" w:rsidRPr="00381EB8">
        <w:rPr>
          <w:rFonts w:ascii="Calibri" w:hAnsi="Calibri" w:cs="Calibri"/>
        </w:rPr>
        <w:t>ternational Publishing</w:t>
      </w:r>
      <w:r w:rsidR="009E4BDA">
        <w:rPr>
          <w:rFonts w:ascii="Calibri" w:hAnsi="Calibri" w:cs="Calibri"/>
        </w:rPr>
        <w:t>.</w:t>
      </w:r>
    </w:p>
    <w:p w14:paraId="5F3C3800" w14:textId="77777777" w:rsidR="00084544" w:rsidRPr="00381EB8" w:rsidRDefault="00084544" w:rsidP="00084544">
      <w:pPr>
        <w:autoSpaceDE w:val="0"/>
        <w:autoSpaceDN w:val="0"/>
        <w:adjustRightInd w:val="0"/>
        <w:spacing w:after="0" w:line="240" w:lineRule="auto"/>
        <w:rPr>
          <w:rFonts w:ascii="Calibri" w:hAnsi="Calibri" w:cs="Calibri"/>
        </w:rPr>
      </w:pPr>
    </w:p>
    <w:p w14:paraId="243D3E6E" w14:textId="77777777" w:rsidR="00084544" w:rsidRPr="00381EB8" w:rsidRDefault="00084544" w:rsidP="00084544">
      <w:pPr>
        <w:autoSpaceDE w:val="0"/>
        <w:autoSpaceDN w:val="0"/>
        <w:adjustRightInd w:val="0"/>
        <w:spacing w:after="0" w:line="240" w:lineRule="auto"/>
        <w:rPr>
          <w:rFonts w:ascii="Calibri" w:hAnsi="Calibri" w:cs="Calibri"/>
        </w:rPr>
      </w:pPr>
      <w:r w:rsidRPr="008D15E2">
        <w:rPr>
          <w:rFonts w:ascii="Calibri" w:hAnsi="Calibri" w:cs="Calibri"/>
        </w:rPr>
        <w:t>Van Rozen, R</w:t>
      </w:r>
      <w:r w:rsidR="00921CEF" w:rsidRPr="008D15E2">
        <w:rPr>
          <w:rFonts w:ascii="Calibri" w:hAnsi="Calibri" w:cs="Calibri"/>
        </w:rPr>
        <w:t>.</w:t>
      </w:r>
      <w:r w:rsidRPr="008D15E2">
        <w:rPr>
          <w:rFonts w:ascii="Calibri" w:hAnsi="Calibri" w:cs="Calibri"/>
        </w:rPr>
        <w:t xml:space="preserve">, </w:t>
      </w:r>
      <w:r w:rsidR="00921CEF" w:rsidRPr="008D15E2">
        <w:rPr>
          <w:rFonts w:ascii="Calibri" w:hAnsi="Calibri" w:cs="Calibri"/>
        </w:rPr>
        <w:t>&amp;</w:t>
      </w:r>
      <w:r w:rsidRPr="008D15E2">
        <w:rPr>
          <w:rFonts w:ascii="Calibri" w:hAnsi="Calibri" w:cs="Calibri"/>
        </w:rPr>
        <w:t xml:space="preserve"> Dormans</w:t>
      </w:r>
      <w:r w:rsidR="00921CEF" w:rsidRPr="008D15E2">
        <w:rPr>
          <w:rFonts w:ascii="Calibri" w:hAnsi="Calibri" w:cs="Calibri"/>
        </w:rPr>
        <w:t>, J</w:t>
      </w:r>
      <w:r w:rsidR="00381EB8" w:rsidRPr="008D15E2">
        <w:rPr>
          <w:rFonts w:ascii="Calibri" w:hAnsi="Calibri" w:cs="Calibri"/>
        </w:rPr>
        <w:t xml:space="preserve">. </w:t>
      </w:r>
      <w:r w:rsidR="009E4BDA" w:rsidRPr="008D15E2">
        <w:rPr>
          <w:rFonts w:ascii="Calibri" w:hAnsi="Calibri" w:cs="Calibri"/>
        </w:rPr>
        <w:t xml:space="preserve">(2014). </w:t>
      </w:r>
      <w:r w:rsidRPr="00381EB8">
        <w:rPr>
          <w:rFonts w:ascii="Calibri" w:hAnsi="Calibri" w:cs="Calibri"/>
        </w:rPr>
        <w:t>“Adapting Game Mechanics with Micro-Machinations." Foundations of Digital Games. Society for the Advancement of the Science of Digital Games</w:t>
      </w:r>
      <w:r w:rsidR="009E4BDA">
        <w:rPr>
          <w:rFonts w:ascii="Calibri" w:hAnsi="Calibri" w:cs="Calibri"/>
        </w:rPr>
        <w:t>.</w:t>
      </w:r>
    </w:p>
    <w:p w14:paraId="5C90C10D" w14:textId="77777777" w:rsidR="00084544" w:rsidRPr="00381EB8" w:rsidRDefault="00084544" w:rsidP="00084544">
      <w:pPr>
        <w:autoSpaceDE w:val="0"/>
        <w:autoSpaceDN w:val="0"/>
        <w:adjustRightInd w:val="0"/>
        <w:spacing w:after="0" w:line="240" w:lineRule="auto"/>
        <w:rPr>
          <w:rFonts w:ascii="Calibri" w:hAnsi="Calibri" w:cs="Calibri"/>
        </w:rPr>
      </w:pPr>
    </w:p>
    <w:p w14:paraId="384AE751" w14:textId="77777777" w:rsidR="00084544" w:rsidRPr="00381EB8" w:rsidRDefault="00921CEF" w:rsidP="00084544">
      <w:pPr>
        <w:autoSpaceDE w:val="0"/>
        <w:autoSpaceDN w:val="0"/>
        <w:adjustRightInd w:val="0"/>
        <w:spacing w:after="0" w:line="240" w:lineRule="auto"/>
        <w:rPr>
          <w:rFonts w:ascii="Calibri" w:hAnsi="Calibri" w:cs="Calibri"/>
        </w:rPr>
      </w:pPr>
      <w:r w:rsidRPr="00381EB8">
        <w:rPr>
          <w:rFonts w:ascii="Calibri" w:hAnsi="Calibri" w:cs="Calibri"/>
        </w:rPr>
        <w:t>V</w:t>
      </w:r>
      <w:r w:rsidR="00084544" w:rsidRPr="00381EB8">
        <w:rPr>
          <w:rFonts w:ascii="Calibri" w:hAnsi="Calibri" w:cs="Calibri"/>
        </w:rPr>
        <w:t>an Rozen, R</w:t>
      </w:r>
      <w:r w:rsidRPr="00381EB8">
        <w:rPr>
          <w:rFonts w:ascii="Calibri" w:hAnsi="Calibri" w:cs="Calibri"/>
        </w:rPr>
        <w:t>.</w:t>
      </w:r>
      <w:r w:rsidR="00084544" w:rsidRPr="00381EB8">
        <w:rPr>
          <w:rFonts w:ascii="Calibri" w:hAnsi="Calibri" w:cs="Calibri"/>
        </w:rPr>
        <w:t xml:space="preserve"> </w:t>
      </w:r>
      <w:r w:rsidR="009E4BDA">
        <w:rPr>
          <w:rFonts w:ascii="Calibri" w:hAnsi="Calibri" w:cs="Calibri"/>
        </w:rPr>
        <w:t xml:space="preserve">(2015). </w:t>
      </w:r>
      <w:r w:rsidR="00084544" w:rsidRPr="00381EB8">
        <w:rPr>
          <w:rFonts w:ascii="Calibri" w:hAnsi="Calibri" w:cs="Calibri"/>
        </w:rPr>
        <w:t xml:space="preserve">"A Pattern-Based Game Mechanics Design Assistant." Foundations of Digital Games. Society for the Advancement </w:t>
      </w:r>
      <w:r w:rsidR="00381EB8" w:rsidRPr="00381EB8">
        <w:rPr>
          <w:rFonts w:ascii="Calibri" w:hAnsi="Calibri" w:cs="Calibri"/>
        </w:rPr>
        <w:t>o</w:t>
      </w:r>
      <w:r w:rsidR="009E4BDA">
        <w:rPr>
          <w:rFonts w:ascii="Calibri" w:hAnsi="Calibri" w:cs="Calibri"/>
        </w:rPr>
        <w:t>f the Science of Digital Games.</w:t>
      </w:r>
    </w:p>
    <w:p w14:paraId="2C98CEDE" w14:textId="77777777" w:rsidR="00084544" w:rsidRPr="00381EB8" w:rsidRDefault="00084544" w:rsidP="00084544">
      <w:pPr>
        <w:autoSpaceDE w:val="0"/>
        <w:autoSpaceDN w:val="0"/>
        <w:adjustRightInd w:val="0"/>
        <w:spacing w:after="0" w:line="240" w:lineRule="auto"/>
        <w:rPr>
          <w:rFonts w:ascii="Calibri" w:hAnsi="Calibri" w:cs="Calibri"/>
        </w:rPr>
      </w:pPr>
    </w:p>
    <w:p w14:paraId="7D44D637" w14:textId="77777777" w:rsidR="0006742C" w:rsidRDefault="00084544" w:rsidP="006448B1">
      <w:pPr>
        <w:autoSpaceDE w:val="0"/>
        <w:autoSpaceDN w:val="0"/>
        <w:adjustRightInd w:val="0"/>
        <w:spacing w:after="0" w:line="240" w:lineRule="auto"/>
        <w:rPr>
          <w:rFonts w:ascii="Calibri" w:hAnsi="Calibri" w:cs="Calibri"/>
        </w:rPr>
      </w:pPr>
      <w:r w:rsidRPr="00381EB8">
        <w:rPr>
          <w:rFonts w:ascii="Calibri" w:hAnsi="Calibri" w:cs="Calibri"/>
        </w:rPr>
        <w:t>Vaessen, T</w:t>
      </w:r>
      <w:r w:rsidR="00443D6A" w:rsidRPr="00381EB8">
        <w:rPr>
          <w:rFonts w:ascii="Calibri" w:hAnsi="Calibri" w:cs="Calibri"/>
        </w:rPr>
        <w:t xml:space="preserve">. </w:t>
      </w:r>
      <w:r w:rsidR="009E4BDA">
        <w:rPr>
          <w:rFonts w:ascii="Calibri" w:hAnsi="Calibri" w:cs="Calibri"/>
        </w:rPr>
        <w:t xml:space="preserve">(2017). </w:t>
      </w:r>
      <w:r w:rsidR="00443D6A" w:rsidRPr="00381EB8">
        <w:rPr>
          <w:rFonts w:ascii="Calibri" w:hAnsi="Calibri" w:cs="Calibri"/>
        </w:rPr>
        <w:t>“</w:t>
      </w:r>
      <w:r w:rsidR="00381EB8" w:rsidRPr="00381EB8">
        <w:rPr>
          <w:rFonts w:ascii="Calibri" w:hAnsi="Calibri" w:cs="Calibri"/>
        </w:rPr>
        <w:t>Entity</w:t>
      </w:r>
      <w:r w:rsidRPr="00381EB8">
        <w:rPr>
          <w:rFonts w:ascii="Calibri" w:hAnsi="Calibri" w:cs="Calibri"/>
        </w:rPr>
        <w:t xml:space="preserve"> </w:t>
      </w:r>
      <w:r w:rsidR="00381EB8" w:rsidRPr="00381EB8">
        <w:rPr>
          <w:rFonts w:ascii="Calibri" w:hAnsi="Calibri" w:cs="Calibri"/>
        </w:rPr>
        <w:t>Behavior</w:t>
      </w:r>
      <w:r w:rsidRPr="00381EB8">
        <w:rPr>
          <w:rFonts w:ascii="Calibri" w:hAnsi="Calibri" w:cs="Calibri"/>
        </w:rPr>
        <w:t xml:space="preserve"> Editor Money Maker Deluxe.</w:t>
      </w:r>
      <w:r w:rsidR="00381EB8" w:rsidRPr="00381EB8">
        <w:rPr>
          <w:rFonts w:ascii="Calibri" w:hAnsi="Calibri" w:cs="Calibri"/>
        </w:rPr>
        <w:t>” Firebrush Studios</w:t>
      </w:r>
      <w:r w:rsidR="009E4BDA">
        <w:rPr>
          <w:rFonts w:ascii="Calibri" w:hAnsi="Calibri" w:cs="Calibri"/>
        </w:rPr>
        <w:t>.</w:t>
      </w:r>
    </w:p>
    <w:p w14:paraId="54DAE554" w14:textId="77777777" w:rsidR="0006742C" w:rsidRDefault="0006742C" w:rsidP="006448B1">
      <w:pPr>
        <w:autoSpaceDE w:val="0"/>
        <w:autoSpaceDN w:val="0"/>
        <w:adjustRightInd w:val="0"/>
        <w:spacing w:after="0" w:line="240" w:lineRule="auto"/>
        <w:rPr>
          <w:rFonts w:ascii="Calibri" w:hAnsi="Calibri" w:cs="Calibri"/>
        </w:rPr>
      </w:pPr>
    </w:p>
    <w:p w14:paraId="6C9CB057" w14:textId="6711F2CA" w:rsidR="00651AD9" w:rsidRPr="006448B1" w:rsidRDefault="0006742C" w:rsidP="006448B1">
      <w:pPr>
        <w:autoSpaceDE w:val="0"/>
        <w:autoSpaceDN w:val="0"/>
        <w:adjustRightInd w:val="0"/>
        <w:spacing w:after="0" w:line="240" w:lineRule="auto"/>
        <w:rPr>
          <w:rFonts w:ascii="Calibri" w:hAnsi="Calibri" w:cs="Calibri"/>
        </w:rPr>
      </w:pPr>
      <w:r>
        <w:rPr>
          <w:rFonts w:ascii="Calibri" w:hAnsi="Calibri" w:cs="Calibri"/>
        </w:rPr>
        <w:t xml:space="preserve">Van Rozen, R. (2017). “Live Game Design”. </w:t>
      </w:r>
      <w:ins w:id="222" w:author="Riemer van Rozen" w:date="2017-06-08T14:09:00Z">
        <w:r w:rsidR="00A53AA9">
          <w:rPr>
            <w:rFonts w:ascii="Calibri" w:hAnsi="Calibri" w:cs="Calibri"/>
          </w:rPr>
          <w:t>Unpublished draft</w:t>
        </w:r>
      </w:ins>
      <w:del w:id="223" w:author="Riemer van Rozen" w:date="2017-06-08T14:09:00Z">
        <w:r w:rsidRPr="00381EB8" w:rsidDel="00A53AA9">
          <w:rPr>
            <w:rFonts w:ascii="Calibri" w:hAnsi="Calibri" w:cs="Calibri"/>
          </w:rPr>
          <w:delText>Foundations of Digital Games</w:delText>
        </w:r>
      </w:del>
      <w:del w:id="224" w:author="Riemer van Rozen" w:date="2017-06-08T14:10:00Z">
        <w:r w:rsidRPr="00381EB8" w:rsidDel="00506FF8">
          <w:rPr>
            <w:rFonts w:ascii="Calibri" w:hAnsi="Calibri" w:cs="Calibri"/>
          </w:rPr>
          <w:delText>. Society for the Advancement of the Science of Digital Games</w:delText>
        </w:r>
      </w:del>
      <w:r>
        <w:rPr>
          <w:rFonts w:ascii="Calibri" w:hAnsi="Calibri" w:cs="Calibri"/>
        </w:rPr>
        <w:t>.</w:t>
      </w:r>
      <w:r w:rsidR="00651AD9">
        <w:br w:type="page"/>
      </w:r>
    </w:p>
    <w:p w14:paraId="5225D7DD" w14:textId="77777777" w:rsidR="00651AD9" w:rsidRDefault="00651AD9" w:rsidP="008408E1">
      <w:pPr>
        <w:pStyle w:val="Kop1"/>
      </w:pPr>
      <w:bookmarkStart w:id="225" w:name="_Toc485047199"/>
      <w:r>
        <w:lastRenderedPageBreak/>
        <w:t>Attachments</w:t>
      </w:r>
      <w:bookmarkEnd w:id="225"/>
    </w:p>
    <w:p w14:paraId="10D7269C" w14:textId="77777777" w:rsidR="00B820DE" w:rsidRDefault="00B820DE" w:rsidP="00B820DE">
      <w:pPr>
        <w:pStyle w:val="Kop2"/>
      </w:pPr>
      <w:bookmarkStart w:id="226" w:name="_Toc485047200"/>
      <w:r>
        <w:t>I LIVE Game Design Summary</w:t>
      </w:r>
      <w:bookmarkEnd w:id="226"/>
    </w:p>
    <w:p w14:paraId="28F0E2AD" w14:textId="77777777" w:rsidR="00B820DE" w:rsidRDefault="00B820DE" w:rsidP="00B820DE">
      <w:pPr>
        <w:pStyle w:val="Geenafstand"/>
      </w:pPr>
      <w:r w:rsidRPr="00334F9A">
        <w:t xml:space="preserve">For many Dutch game development studios the game design process is becoming a </w:t>
      </w:r>
      <w:r>
        <w:t xml:space="preserve">big </w:t>
      </w:r>
      <w:r w:rsidRPr="00334F9A">
        <w:t xml:space="preserve">problem during game development. Game design processes are systematically falling behind the hardware- and software technologies being used. </w:t>
      </w:r>
      <w:r>
        <w:t xml:space="preserve">For this reason, producing high quality </w:t>
      </w:r>
      <w:r w:rsidRPr="00334F9A">
        <w:t xml:space="preserve">games is becoming </w:t>
      </w:r>
      <w:r>
        <w:t>increasingly</w:t>
      </w:r>
      <w:r w:rsidRPr="00334F9A">
        <w:t xml:space="preserve"> complex. </w:t>
      </w:r>
      <w:r>
        <w:t>As a result</w:t>
      </w:r>
      <w:r w:rsidRPr="00334F9A">
        <w:t xml:space="preserve"> </w:t>
      </w:r>
      <w:r>
        <w:t>development costs increase.</w:t>
      </w:r>
      <w:r w:rsidRPr="00334F9A">
        <w:t xml:space="preserve"> </w:t>
      </w:r>
      <w:r>
        <w:t xml:space="preserve">Game </w:t>
      </w:r>
      <w:r w:rsidRPr="00334F9A">
        <w:t xml:space="preserve">studios such as Game Oven, PlayLogic and Lunagames, which were producing successful titles, </w:t>
      </w:r>
      <w:r>
        <w:t>had to close down</w:t>
      </w:r>
      <w:r w:rsidRPr="00334F9A">
        <w:t>. If this trend continues the Netherlands will lose her innovative game studios one by one</w:t>
      </w:r>
      <w:r>
        <w:t>,</w:t>
      </w:r>
      <w:r w:rsidRPr="00334F9A">
        <w:t xml:space="preserve"> and the long term plans the government has for this creative industry will vanish into thin air. </w:t>
      </w:r>
    </w:p>
    <w:p w14:paraId="3C34BC92" w14:textId="77777777" w:rsidR="00B820DE" w:rsidRPr="00334F9A" w:rsidRDefault="00B820DE" w:rsidP="00B820DE">
      <w:pPr>
        <w:pStyle w:val="Geenafstand"/>
      </w:pPr>
    </w:p>
    <w:p w14:paraId="4E330FF2" w14:textId="77777777" w:rsidR="00B820DE" w:rsidRDefault="00B820DE" w:rsidP="00B820DE">
      <w:pPr>
        <w:pStyle w:val="Geenafstand"/>
      </w:pPr>
      <w:r w:rsidRPr="00334F9A">
        <w:t xml:space="preserve">Game Design defines the content, </w:t>
      </w:r>
      <w:r>
        <w:t xml:space="preserve">inner </w:t>
      </w:r>
      <w:r w:rsidRPr="00334F9A">
        <w:t xml:space="preserve">workings and play experience of the game through the designing of game rules, levels, stories and mechanics. The cycles required to design, evaluate and adjust games take too long to achieve the expected high quality. </w:t>
      </w:r>
      <w:r>
        <w:t>Due to a</w:t>
      </w:r>
      <w:r w:rsidRPr="00334F9A">
        <w:t xml:space="preserve"> lack of quick and clear feedback about the quality of the game design, designers often </w:t>
      </w:r>
      <w:r w:rsidRPr="0078720A">
        <w:t xml:space="preserve">work </w:t>
      </w:r>
      <w:r>
        <w:t>uninformed</w:t>
      </w:r>
      <w:r w:rsidRPr="00334F9A">
        <w:t xml:space="preserve"> causing game studios to work slower than required to stay competitive in the market. There is a giant gap between game design and the program code of the finished product. We call this the representation gap of game design. </w:t>
      </w:r>
    </w:p>
    <w:p w14:paraId="17F787C4" w14:textId="77777777" w:rsidR="00B820DE" w:rsidRPr="00334F9A" w:rsidRDefault="00B820DE" w:rsidP="00B820DE">
      <w:pPr>
        <w:pStyle w:val="Geenafstand"/>
      </w:pPr>
    </w:p>
    <w:p w14:paraId="0E201D4F" w14:textId="77777777" w:rsidR="00B820DE" w:rsidRDefault="00B820DE" w:rsidP="00B820DE">
      <w:pPr>
        <w:pStyle w:val="Geenafstand"/>
      </w:pPr>
      <w:r>
        <w:t>Several</w:t>
      </w:r>
      <w:r w:rsidRPr="00334F9A">
        <w:t xml:space="preserve"> game studios have asked the </w:t>
      </w:r>
      <w:r>
        <w:t>research group</w:t>
      </w:r>
      <w:r w:rsidRPr="00334F9A">
        <w:t xml:space="preserve"> Play &amp; Civic Media of the Amsterdam Universit</w:t>
      </w:r>
      <w:r>
        <w:t>y of Applied Sciences (AUAS) to use its</w:t>
      </w:r>
      <w:r w:rsidRPr="00334F9A">
        <w:t xml:space="preserve"> knowledge and knowhow to develop methods that can accelerate their game design processes. The </w:t>
      </w:r>
      <w:r>
        <w:t>research group</w:t>
      </w:r>
      <w:r w:rsidRPr="00334F9A">
        <w:t xml:space="preserve"> proposes to work in </w:t>
      </w:r>
      <w:r>
        <w:t>the</w:t>
      </w:r>
      <w:r w:rsidRPr="00334F9A">
        <w:t xml:space="preserve"> RAAK-MKB project “Live Intelligent Visual Environments for Game Design” together with twelve game studios, </w:t>
      </w:r>
      <w:r w:rsidRPr="00334F9A">
        <w:rPr>
          <w:rFonts w:cstheme="minorHAnsi"/>
          <w:shd w:val="clear" w:color="auto" w:fill="FFFFFF"/>
        </w:rPr>
        <w:t>National Research Institute for Mathematics and Computer Science</w:t>
      </w:r>
      <w:r>
        <w:rPr>
          <w:rFonts w:cstheme="minorHAnsi"/>
          <w:shd w:val="clear" w:color="auto" w:fill="FFFFFF"/>
        </w:rPr>
        <w:t xml:space="preserve"> (CWI)</w:t>
      </w:r>
      <w:r w:rsidRPr="00334F9A">
        <w:t xml:space="preserve"> and the Delft University of Technology </w:t>
      </w:r>
      <w:r>
        <w:t xml:space="preserve">(TU Delft) </w:t>
      </w:r>
      <w:r w:rsidRPr="00334F9A">
        <w:t>on powerful live game design tooling that can bridge the representation gap of game design and reduce the time required for design cycles by continually providing feedback about th</w:t>
      </w:r>
      <w:r>
        <w:t>e quality of the final product. Over</w:t>
      </w:r>
      <w:r w:rsidRPr="00334F9A">
        <w:t xml:space="preserve"> a period of two years powerful design notations, languages and tools will be developed </w:t>
      </w:r>
      <w:r>
        <w:t>that</w:t>
      </w:r>
      <w:r w:rsidRPr="00334F9A">
        <w:t xml:space="preserve"> will enable designers to design game e</w:t>
      </w:r>
      <w:r>
        <w:t xml:space="preserve">lements faster, more autonomous, </w:t>
      </w:r>
      <w:r w:rsidRPr="00334F9A">
        <w:t xml:space="preserve">more focused and improve the quality of the player experience. This will allow game studios to </w:t>
      </w:r>
      <w:r>
        <w:t>remain competitive</w:t>
      </w:r>
      <w:r w:rsidRPr="00334F9A">
        <w:t xml:space="preserve"> and </w:t>
      </w:r>
      <w:r>
        <w:t>create opportunities</w:t>
      </w:r>
      <w:r w:rsidRPr="00334F9A">
        <w:t xml:space="preserve"> for thematically specific and smaller projects</w:t>
      </w:r>
      <w:r>
        <w:t>,</w:t>
      </w:r>
      <w:r w:rsidRPr="00334F9A">
        <w:t xml:space="preserve"> which </w:t>
      </w:r>
      <w:r>
        <w:t>are</w:t>
      </w:r>
      <w:r w:rsidRPr="00334F9A">
        <w:t xml:space="preserve"> currently </w:t>
      </w:r>
      <w:r>
        <w:t>unavailable</w:t>
      </w:r>
      <w:r w:rsidRPr="00334F9A">
        <w:t xml:space="preserve"> to them.</w:t>
      </w:r>
    </w:p>
    <w:p w14:paraId="01110E89" w14:textId="77777777" w:rsidR="00B820DE" w:rsidRPr="00334F9A" w:rsidRDefault="00B820DE" w:rsidP="00B820DE">
      <w:pPr>
        <w:pStyle w:val="Geenafstand"/>
      </w:pPr>
    </w:p>
    <w:p w14:paraId="06673F0B" w14:textId="77777777" w:rsidR="00B820DE" w:rsidRPr="00334F9A" w:rsidRDefault="00B820DE" w:rsidP="00B820DE">
      <w:pPr>
        <w:pStyle w:val="Geenafstand"/>
      </w:pPr>
      <w:r w:rsidRPr="00334F9A">
        <w:t>First</w:t>
      </w:r>
      <w:r>
        <w:t>,</w:t>
      </w:r>
      <w:r w:rsidRPr="00334F9A">
        <w:t xml:space="preserve"> we will analyze what notations and types of feedback about designs currently missing for mechanics and stories, missions and training. Along with the </w:t>
      </w:r>
      <w:r>
        <w:t>CWI</w:t>
      </w:r>
      <w:r w:rsidRPr="00334F9A">
        <w:t xml:space="preserve"> we will develop the required language technology that enables continuous changes. Then</w:t>
      </w:r>
      <w:r>
        <w:t>,</w:t>
      </w:r>
      <w:r w:rsidRPr="00334F9A">
        <w:t xml:space="preserve"> the chosen visual notations, feedback and language technology will be developed into live game design tools. </w:t>
      </w:r>
      <w:r w:rsidRPr="00AF29C5">
        <w:t>T</w:t>
      </w:r>
      <w:r>
        <w:t xml:space="preserve">he AUAS </w:t>
      </w:r>
      <w:r w:rsidRPr="00334F9A">
        <w:t xml:space="preserve">will work together with the </w:t>
      </w:r>
      <w:r>
        <w:t>TU Delft,</w:t>
      </w:r>
      <w:r w:rsidRPr="00334F9A">
        <w:t xml:space="preserve"> which has a lot of experience with the creation of efficient production tools for advanced and realistic (training-)simulations. Additional expertise on the field of design tooling is present at the University of Santa Cruz. Researchers from this institution will monitor the research. After that the tooling will be tested, validated, evaluated and improved during three case studies with game development studios. Dissemination and knowledge circulation are supported by the Dutch Game Association and Dutch Game Garden. </w:t>
      </w:r>
      <w:r>
        <w:t>T</w:t>
      </w:r>
      <w:r w:rsidRPr="00334F9A">
        <w:t>he network and project results will</w:t>
      </w:r>
      <w:r>
        <w:t xml:space="preserve"> be</w:t>
      </w:r>
      <w:r w:rsidRPr="00334F9A">
        <w:t xml:space="preserve"> </w:t>
      </w:r>
      <w:r>
        <w:t>consolidated</w:t>
      </w:r>
      <w:r w:rsidRPr="00334F9A">
        <w:t xml:space="preserve"> at the </w:t>
      </w:r>
      <w:r w:rsidRPr="00334F9A">
        <w:lastRenderedPageBreak/>
        <w:t>Amsterdam University o</w:t>
      </w:r>
      <w:r>
        <w:t xml:space="preserve">f Applied Sciences by imbedding </w:t>
      </w:r>
      <w:r w:rsidRPr="00334F9A">
        <w:t>Create-IT and the I</w:t>
      </w:r>
      <w:r>
        <w:t>nformation Technology education.</w:t>
      </w:r>
    </w:p>
    <w:p w14:paraId="41EA2EFC" w14:textId="77777777" w:rsidR="00B820DE" w:rsidRPr="008408E1" w:rsidRDefault="008408E1" w:rsidP="008408E1">
      <w:pPr>
        <w:rPr>
          <w:sz w:val="24"/>
        </w:rPr>
      </w:pPr>
      <w:r>
        <w:br w:type="page"/>
      </w:r>
    </w:p>
    <w:p w14:paraId="50196267" w14:textId="77777777" w:rsidR="008408E1" w:rsidRDefault="0029407F" w:rsidP="0029407F">
      <w:pPr>
        <w:pStyle w:val="Kop2"/>
      </w:pPr>
      <w:bookmarkStart w:id="227" w:name="_Toc485047201"/>
      <w:r>
        <w:lastRenderedPageBreak/>
        <w:t xml:space="preserve">II </w:t>
      </w:r>
      <w:r w:rsidR="008408E1">
        <w:t>Visual Definition Editor Specification of Micro-Machinations</w:t>
      </w:r>
      <w:bookmarkEnd w:id="227"/>
    </w:p>
    <w:p w14:paraId="78E0F6BC" w14:textId="77777777" w:rsidR="008408E1" w:rsidRDefault="008408E1" w:rsidP="0029407F">
      <w:pPr>
        <w:pStyle w:val="Geenafstand"/>
      </w:pPr>
      <w:r>
        <w:t>Version: 0.01</w:t>
      </w:r>
    </w:p>
    <w:p w14:paraId="69668B06" w14:textId="77777777" w:rsidR="008408E1" w:rsidRDefault="008408E1" w:rsidP="0029407F">
      <w:pPr>
        <w:pStyle w:val="Geenafstand"/>
      </w:pPr>
      <w:r>
        <w:t>Status: Draft</w:t>
      </w:r>
    </w:p>
    <w:p w14:paraId="1DF0416B" w14:textId="77777777" w:rsidR="008408E1" w:rsidRDefault="008408E1" w:rsidP="0029407F">
      <w:pPr>
        <w:pStyle w:val="Geenafstand"/>
      </w:pPr>
      <w:r>
        <w:t>Author: Riemer van Rozen</w:t>
      </w:r>
    </w:p>
    <w:p w14:paraId="250A705A" w14:textId="77777777" w:rsidR="008408E1" w:rsidRDefault="008408E1" w:rsidP="001954D0">
      <w:pPr>
        <w:pStyle w:val="Kop3"/>
      </w:pPr>
      <w:bookmarkStart w:id="228" w:name="_Toc485047202"/>
      <w:r w:rsidRPr="0059753B">
        <w:t>Element</w:t>
      </w:r>
      <w:bookmarkEnd w:id="228"/>
    </w:p>
    <w:p w14:paraId="1C84F54E" w14:textId="77777777" w:rsidR="008408E1" w:rsidRDefault="008408E1" w:rsidP="008408E1">
      <w:r>
        <w:t>Every element has a name. This means all nodes and edges have a name that can be modified in the element inspector. The ordering and naming of attributes coincides with the attribute names inside the meta-model and textual Micro-Machinations.</w:t>
      </w:r>
    </w:p>
    <w:p w14:paraId="33C36530" w14:textId="77777777" w:rsidR="008408E1" w:rsidRDefault="008408E1" w:rsidP="008408E1">
      <w:r>
        <w:t>Most attributes are enum types, some are integers and others are strings.</w:t>
      </w:r>
    </w:p>
    <w:p w14:paraId="6A0DB096" w14:textId="77777777" w:rsidR="008408E1" w:rsidRDefault="008408E1" w:rsidP="001954D0">
      <w:pPr>
        <w:pStyle w:val="Kop3"/>
      </w:pPr>
      <w:bookmarkStart w:id="229" w:name="_Toc485047203"/>
      <w:r>
        <w:t>Node</w:t>
      </w:r>
      <w:bookmarkEnd w:id="229"/>
    </w:p>
    <w:p w14:paraId="2A3C55A4" w14:textId="77777777" w:rsidR="008408E1" w:rsidRDefault="008408E1" w:rsidP="008408E1">
      <w:r>
        <w:t>All nodes show the following attributes. This means the node inspector has a uniform look.</w:t>
      </w:r>
    </w:p>
    <w:tbl>
      <w:tblPr>
        <w:tblStyle w:val="Tabelraster"/>
        <w:tblW w:w="0" w:type="auto"/>
        <w:tblLook w:val="04A0" w:firstRow="1" w:lastRow="0" w:firstColumn="1" w:lastColumn="0" w:noHBand="0" w:noVBand="1"/>
      </w:tblPr>
      <w:tblGrid>
        <w:gridCol w:w="1309"/>
        <w:gridCol w:w="1163"/>
        <w:gridCol w:w="1034"/>
        <w:gridCol w:w="1111"/>
        <w:gridCol w:w="947"/>
        <w:gridCol w:w="849"/>
        <w:gridCol w:w="1218"/>
        <w:gridCol w:w="1225"/>
      </w:tblGrid>
      <w:tr w:rsidR="008408E1" w14:paraId="0348A156" w14:textId="77777777" w:rsidTr="008408E1">
        <w:tc>
          <w:tcPr>
            <w:tcW w:w="1309" w:type="dxa"/>
            <w:tcBorders>
              <w:top w:val="single" w:sz="4" w:space="0" w:color="auto"/>
              <w:left w:val="single" w:sz="4" w:space="0" w:color="auto"/>
              <w:bottom w:val="single" w:sz="4" w:space="0" w:color="auto"/>
              <w:right w:val="single" w:sz="4" w:space="0" w:color="auto"/>
            </w:tcBorders>
            <w:hideMark/>
          </w:tcPr>
          <w:p w14:paraId="67AE44AD" w14:textId="77777777" w:rsidR="008408E1" w:rsidRDefault="008408E1">
            <w:pPr>
              <w:rPr>
                <w:b/>
              </w:rPr>
            </w:pPr>
            <w:r>
              <w:rPr>
                <w:b/>
              </w:rPr>
              <w:t>attribute</w:t>
            </w:r>
          </w:p>
        </w:tc>
        <w:tc>
          <w:tcPr>
            <w:tcW w:w="1163" w:type="dxa"/>
            <w:tcBorders>
              <w:top w:val="single" w:sz="4" w:space="0" w:color="auto"/>
              <w:left w:val="single" w:sz="4" w:space="0" w:color="auto"/>
              <w:bottom w:val="single" w:sz="4" w:space="0" w:color="auto"/>
              <w:right w:val="single" w:sz="4" w:space="0" w:color="auto"/>
            </w:tcBorders>
            <w:hideMark/>
          </w:tcPr>
          <w:p w14:paraId="238D815B" w14:textId="77777777" w:rsidR="008408E1" w:rsidRDefault="008408E1">
            <w:pPr>
              <w:rPr>
                <w:b/>
              </w:rPr>
            </w:pPr>
            <w:r>
              <w:rPr>
                <w:b/>
              </w:rPr>
              <w:t>default</w:t>
            </w:r>
          </w:p>
        </w:tc>
        <w:tc>
          <w:tcPr>
            <w:tcW w:w="6384" w:type="dxa"/>
            <w:gridSpan w:val="6"/>
            <w:tcBorders>
              <w:top w:val="single" w:sz="4" w:space="0" w:color="auto"/>
              <w:left w:val="single" w:sz="4" w:space="0" w:color="auto"/>
              <w:bottom w:val="single" w:sz="4" w:space="0" w:color="auto"/>
              <w:right w:val="single" w:sz="4" w:space="0" w:color="auto"/>
            </w:tcBorders>
            <w:hideMark/>
          </w:tcPr>
          <w:p w14:paraId="06A8581A" w14:textId="77777777" w:rsidR="008408E1" w:rsidRDefault="008408E1">
            <w:pPr>
              <w:rPr>
                <w:b/>
              </w:rPr>
            </w:pPr>
            <w:r>
              <w:rPr>
                <w:b/>
              </w:rPr>
              <w:t>choices</w:t>
            </w:r>
          </w:p>
        </w:tc>
      </w:tr>
      <w:tr w:rsidR="008408E1" w14:paraId="23486AD1"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14620316" w14:textId="77777777" w:rsidR="008408E1" w:rsidRDefault="008408E1">
            <w:r>
              <w:t>io</w:t>
            </w:r>
          </w:p>
        </w:tc>
        <w:tc>
          <w:tcPr>
            <w:tcW w:w="1163" w:type="dxa"/>
            <w:tcBorders>
              <w:top w:val="single" w:sz="4" w:space="0" w:color="auto"/>
              <w:left w:val="single" w:sz="4" w:space="0" w:color="auto"/>
              <w:bottom w:val="single" w:sz="4" w:space="0" w:color="auto"/>
              <w:right w:val="single" w:sz="4" w:space="0" w:color="auto"/>
            </w:tcBorders>
            <w:hideMark/>
          </w:tcPr>
          <w:p w14:paraId="0F1D283B" w14:textId="77777777" w:rsidR="008408E1" w:rsidRDefault="008408E1">
            <w:r>
              <w:t>internal</w:t>
            </w:r>
          </w:p>
        </w:tc>
        <w:tc>
          <w:tcPr>
            <w:tcW w:w="1034" w:type="dxa"/>
            <w:tcBorders>
              <w:top w:val="single" w:sz="4" w:space="0" w:color="auto"/>
              <w:left w:val="single" w:sz="4" w:space="0" w:color="auto"/>
              <w:bottom w:val="single" w:sz="4" w:space="0" w:color="auto"/>
              <w:right w:val="single" w:sz="4" w:space="0" w:color="auto"/>
            </w:tcBorders>
            <w:hideMark/>
          </w:tcPr>
          <w:p w14:paraId="6C9D239E" w14:textId="77777777" w:rsidR="008408E1" w:rsidRDefault="008408E1">
            <w:r>
              <w:t>internal</w:t>
            </w:r>
          </w:p>
        </w:tc>
        <w:tc>
          <w:tcPr>
            <w:tcW w:w="1111" w:type="dxa"/>
            <w:tcBorders>
              <w:top w:val="single" w:sz="4" w:space="0" w:color="auto"/>
              <w:left w:val="single" w:sz="4" w:space="0" w:color="auto"/>
              <w:bottom w:val="single" w:sz="4" w:space="0" w:color="auto"/>
              <w:right w:val="single" w:sz="4" w:space="0" w:color="auto"/>
            </w:tcBorders>
            <w:hideMark/>
          </w:tcPr>
          <w:p w14:paraId="636C497A" w14:textId="77777777" w:rsidR="008408E1" w:rsidRDefault="008408E1">
            <w:r>
              <w:t>in</w:t>
            </w:r>
          </w:p>
        </w:tc>
        <w:tc>
          <w:tcPr>
            <w:tcW w:w="947" w:type="dxa"/>
            <w:tcBorders>
              <w:top w:val="single" w:sz="4" w:space="0" w:color="auto"/>
              <w:left w:val="single" w:sz="4" w:space="0" w:color="auto"/>
              <w:bottom w:val="single" w:sz="4" w:space="0" w:color="auto"/>
              <w:right w:val="single" w:sz="4" w:space="0" w:color="auto"/>
            </w:tcBorders>
            <w:hideMark/>
          </w:tcPr>
          <w:p w14:paraId="4C4BA882" w14:textId="77777777" w:rsidR="008408E1" w:rsidRDefault="008408E1">
            <w:r>
              <w:t>out</w:t>
            </w:r>
          </w:p>
        </w:tc>
        <w:tc>
          <w:tcPr>
            <w:tcW w:w="849" w:type="dxa"/>
            <w:tcBorders>
              <w:top w:val="single" w:sz="4" w:space="0" w:color="auto"/>
              <w:left w:val="single" w:sz="4" w:space="0" w:color="auto"/>
              <w:bottom w:val="single" w:sz="4" w:space="0" w:color="auto"/>
              <w:right w:val="single" w:sz="4" w:space="0" w:color="auto"/>
            </w:tcBorders>
            <w:hideMark/>
          </w:tcPr>
          <w:p w14:paraId="0D8C5F3E" w14:textId="77777777" w:rsidR="008408E1" w:rsidRDefault="008408E1">
            <w:r>
              <w:t>inout</w:t>
            </w:r>
          </w:p>
        </w:tc>
        <w:tc>
          <w:tcPr>
            <w:tcW w:w="1218" w:type="dxa"/>
            <w:tcBorders>
              <w:top w:val="single" w:sz="4" w:space="0" w:color="auto"/>
              <w:left w:val="single" w:sz="4" w:space="0" w:color="auto"/>
              <w:bottom w:val="single" w:sz="4" w:space="0" w:color="auto"/>
              <w:right w:val="single" w:sz="4" w:space="0" w:color="auto"/>
            </w:tcBorders>
          </w:tcPr>
          <w:p w14:paraId="5D2E8319" w14:textId="77777777" w:rsidR="008408E1" w:rsidRDefault="008408E1"/>
        </w:tc>
        <w:tc>
          <w:tcPr>
            <w:tcW w:w="1225" w:type="dxa"/>
            <w:tcBorders>
              <w:top w:val="single" w:sz="4" w:space="0" w:color="auto"/>
              <w:left w:val="single" w:sz="4" w:space="0" w:color="auto"/>
              <w:bottom w:val="single" w:sz="4" w:space="0" w:color="auto"/>
              <w:right w:val="single" w:sz="4" w:space="0" w:color="auto"/>
            </w:tcBorders>
          </w:tcPr>
          <w:p w14:paraId="5C682B0D" w14:textId="77777777" w:rsidR="008408E1" w:rsidRDefault="008408E1"/>
        </w:tc>
      </w:tr>
      <w:tr w:rsidR="008408E1" w14:paraId="5CF25D3C"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2C368647" w14:textId="77777777" w:rsidR="008408E1" w:rsidRDefault="008408E1">
            <w:r>
              <w:t>when</w:t>
            </w:r>
          </w:p>
        </w:tc>
        <w:tc>
          <w:tcPr>
            <w:tcW w:w="1163" w:type="dxa"/>
            <w:tcBorders>
              <w:top w:val="single" w:sz="4" w:space="0" w:color="auto"/>
              <w:left w:val="single" w:sz="4" w:space="0" w:color="auto"/>
              <w:bottom w:val="single" w:sz="4" w:space="0" w:color="auto"/>
              <w:right w:val="single" w:sz="4" w:space="0" w:color="auto"/>
            </w:tcBorders>
            <w:hideMark/>
          </w:tcPr>
          <w:p w14:paraId="42CA2E08" w14:textId="77777777" w:rsidR="008408E1" w:rsidRDefault="008408E1">
            <w:r>
              <w:t>passive</w:t>
            </w:r>
          </w:p>
        </w:tc>
        <w:tc>
          <w:tcPr>
            <w:tcW w:w="1034" w:type="dxa"/>
            <w:tcBorders>
              <w:top w:val="single" w:sz="4" w:space="0" w:color="auto"/>
              <w:left w:val="single" w:sz="4" w:space="0" w:color="auto"/>
              <w:bottom w:val="single" w:sz="4" w:space="0" w:color="auto"/>
              <w:right w:val="single" w:sz="4" w:space="0" w:color="auto"/>
            </w:tcBorders>
            <w:hideMark/>
          </w:tcPr>
          <w:p w14:paraId="6154B362" w14:textId="77777777" w:rsidR="008408E1" w:rsidRDefault="008408E1">
            <w:r>
              <w:t>passive</w:t>
            </w:r>
          </w:p>
        </w:tc>
        <w:tc>
          <w:tcPr>
            <w:tcW w:w="1111" w:type="dxa"/>
            <w:tcBorders>
              <w:top w:val="single" w:sz="4" w:space="0" w:color="auto"/>
              <w:left w:val="single" w:sz="4" w:space="0" w:color="auto"/>
              <w:bottom w:val="single" w:sz="4" w:space="0" w:color="auto"/>
              <w:right w:val="single" w:sz="4" w:space="0" w:color="auto"/>
            </w:tcBorders>
            <w:hideMark/>
          </w:tcPr>
          <w:p w14:paraId="0972A593" w14:textId="77777777" w:rsidR="008408E1" w:rsidRDefault="008408E1">
            <w:r>
              <w:t>auto</w:t>
            </w:r>
          </w:p>
        </w:tc>
        <w:tc>
          <w:tcPr>
            <w:tcW w:w="947" w:type="dxa"/>
            <w:tcBorders>
              <w:top w:val="single" w:sz="4" w:space="0" w:color="auto"/>
              <w:left w:val="single" w:sz="4" w:space="0" w:color="auto"/>
              <w:bottom w:val="single" w:sz="4" w:space="0" w:color="auto"/>
              <w:right w:val="single" w:sz="4" w:space="0" w:color="auto"/>
            </w:tcBorders>
            <w:hideMark/>
          </w:tcPr>
          <w:p w14:paraId="0E46AC42" w14:textId="77777777" w:rsidR="008408E1" w:rsidRDefault="008408E1">
            <w:r>
              <w:t>user</w:t>
            </w:r>
          </w:p>
        </w:tc>
        <w:tc>
          <w:tcPr>
            <w:tcW w:w="849" w:type="dxa"/>
            <w:tcBorders>
              <w:top w:val="single" w:sz="4" w:space="0" w:color="auto"/>
              <w:left w:val="single" w:sz="4" w:space="0" w:color="auto"/>
              <w:bottom w:val="single" w:sz="4" w:space="0" w:color="auto"/>
              <w:right w:val="single" w:sz="4" w:space="0" w:color="auto"/>
            </w:tcBorders>
            <w:hideMark/>
          </w:tcPr>
          <w:p w14:paraId="484B07C3" w14:textId="77777777" w:rsidR="008408E1" w:rsidRDefault="008408E1">
            <w:r>
              <w:t>start</w:t>
            </w:r>
          </w:p>
        </w:tc>
        <w:tc>
          <w:tcPr>
            <w:tcW w:w="1218" w:type="dxa"/>
            <w:tcBorders>
              <w:top w:val="single" w:sz="4" w:space="0" w:color="auto"/>
              <w:left w:val="single" w:sz="4" w:space="0" w:color="auto"/>
              <w:bottom w:val="single" w:sz="4" w:space="0" w:color="auto"/>
              <w:right w:val="single" w:sz="4" w:space="0" w:color="auto"/>
            </w:tcBorders>
          </w:tcPr>
          <w:p w14:paraId="0175AEFE" w14:textId="77777777" w:rsidR="008408E1" w:rsidRDefault="008408E1"/>
        </w:tc>
        <w:tc>
          <w:tcPr>
            <w:tcW w:w="1225" w:type="dxa"/>
            <w:tcBorders>
              <w:top w:val="single" w:sz="4" w:space="0" w:color="auto"/>
              <w:left w:val="single" w:sz="4" w:space="0" w:color="auto"/>
              <w:bottom w:val="single" w:sz="4" w:space="0" w:color="auto"/>
              <w:right w:val="single" w:sz="4" w:space="0" w:color="auto"/>
            </w:tcBorders>
          </w:tcPr>
          <w:p w14:paraId="1AC6F003" w14:textId="77777777" w:rsidR="008408E1" w:rsidRDefault="008408E1"/>
        </w:tc>
      </w:tr>
      <w:tr w:rsidR="008408E1" w14:paraId="11261504"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58EFAA57" w14:textId="77777777" w:rsidR="008408E1" w:rsidRDefault="008408E1">
            <w:r>
              <w:t>act</w:t>
            </w:r>
          </w:p>
        </w:tc>
        <w:tc>
          <w:tcPr>
            <w:tcW w:w="1163" w:type="dxa"/>
            <w:tcBorders>
              <w:top w:val="single" w:sz="4" w:space="0" w:color="auto"/>
              <w:left w:val="single" w:sz="4" w:space="0" w:color="auto"/>
              <w:bottom w:val="single" w:sz="4" w:space="0" w:color="auto"/>
              <w:right w:val="single" w:sz="4" w:space="0" w:color="auto"/>
            </w:tcBorders>
            <w:hideMark/>
          </w:tcPr>
          <w:p w14:paraId="7D669E2C" w14:textId="77777777" w:rsidR="008408E1" w:rsidRDefault="008408E1">
            <w:r>
              <w:t>pull</w:t>
            </w:r>
          </w:p>
        </w:tc>
        <w:tc>
          <w:tcPr>
            <w:tcW w:w="1034" w:type="dxa"/>
            <w:tcBorders>
              <w:top w:val="single" w:sz="4" w:space="0" w:color="auto"/>
              <w:left w:val="single" w:sz="4" w:space="0" w:color="auto"/>
              <w:bottom w:val="single" w:sz="4" w:space="0" w:color="auto"/>
              <w:right w:val="single" w:sz="4" w:space="0" w:color="auto"/>
            </w:tcBorders>
            <w:hideMark/>
          </w:tcPr>
          <w:p w14:paraId="64CF04A1" w14:textId="77777777" w:rsidR="008408E1" w:rsidRDefault="008408E1">
            <w:r>
              <w:t>pull</w:t>
            </w:r>
          </w:p>
        </w:tc>
        <w:tc>
          <w:tcPr>
            <w:tcW w:w="1111" w:type="dxa"/>
            <w:tcBorders>
              <w:top w:val="single" w:sz="4" w:space="0" w:color="auto"/>
              <w:left w:val="single" w:sz="4" w:space="0" w:color="auto"/>
              <w:bottom w:val="single" w:sz="4" w:space="0" w:color="auto"/>
              <w:right w:val="single" w:sz="4" w:space="0" w:color="auto"/>
            </w:tcBorders>
            <w:hideMark/>
          </w:tcPr>
          <w:p w14:paraId="74F17E0F" w14:textId="77777777" w:rsidR="008408E1" w:rsidRDefault="008408E1">
            <w:r>
              <w:t>push</w:t>
            </w:r>
          </w:p>
        </w:tc>
        <w:tc>
          <w:tcPr>
            <w:tcW w:w="947" w:type="dxa"/>
            <w:tcBorders>
              <w:top w:val="single" w:sz="4" w:space="0" w:color="auto"/>
              <w:left w:val="single" w:sz="4" w:space="0" w:color="auto"/>
              <w:bottom w:val="single" w:sz="4" w:space="0" w:color="auto"/>
              <w:right w:val="single" w:sz="4" w:space="0" w:color="auto"/>
            </w:tcBorders>
          </w:tcPr>
          <w:p w14:paraId="6F7E0307" w14:textId="77777777" w:rsidR="008408E1" w:rsidRDefault="008408E1"/>
        </w:tc>
        <w:tc>
          <w:tcPr>
            <w:tcW w:w="849" w:type="dxa"/>
            <w:tcBorders>
              <w:top w:val="single" w:sz="4" w:space="0" w:color="auto"/>
              <w:left w:val="single" w:sz="4" w:space="0" w:color="auto"/>
              <w:bottom w:val="single" w:sz="4" w:space="0" w:color="auto"/>
              <w:right w:val="single" w:sz="4" w:space="0" w:color="auto"/>
            </w:tcBorders>
          </w:tcPr>
          <w:p w14:paraId="50470DDE" w14:textId="77777777" w:rsidR="008408E1" w:rsidRDefault="008408E1"/>
        </w:tc>
        <w:tc>
          <w:tcPr>
            <w:tcW w:w="1218" w:type="dxa"/>
            <w:tcBorders>
              <w:top w:val="single" w:sz="4" w:space="0" w:color="auto"/>
              <w:left w:val="single" w:sz="4" w:space="0" w:color="auto"/>
              <w:bottom w:val="single" w:sz="4" w:space="0" w:color="auto"/>
              <w:right w:val="single" w:sz="4" w:space="0" w:color="auto"/>
            </w:tcBorders>
          </w:tcPr>
          <w:p w14:paraId="50EBCDE5" w14:textId="77777777" w:rsidR="008408E1" w:rsidRDefault="008408E1"/>
        </w:tc>
        <w:tc>
          <w:tcPr>
            <w:tcW w:w="1225" w:type="dxa"/>
            <w:tcBorders>
              <w:top w:val="single" w:sz="4" w:space="0" w:color="auto"/>
              <w:left w:val="single" w:sz="4" w:space="0" w:color="auto"/>
              <w:bottom w:val="single" w:sz="4" w:space="0" w:color="auto"/>
              <w:right w:val="single" w:sz="4" w:space="0" w:color="auto"/>
            </w:tcBorders>
          </w:tcPr>
          <w:p w14:paraId="0146B8A4" w14:textId="77777777" w:rsidR="008408E1" w:rsidRDefault="008408E1"/>
        </w:tc>
      </w:tr>
      <w:tr w:rsidR="008408E1" w14:paraId="3102A558" w14:textId="77777777" w:rsidTr="008408E1">
        <w:trPr>
          <w:trHeight w:val="350"/>
        </w:trPr>
        <w:tc>
          <w:tcPr>
            <w:tcW w:w="1309" w:type="dxa"/>
            <w:tcBorders>
              <w:top w:val="single" w:sz="4" w:space="0" w:color="auto"/>
              <w:left w:val="single" w:sz="4" w:space="0" w:color="auto"/>
              <w:bottom w:val="single" w:sz="4" w:space="0" w:color="auto"/>
              <w:right w:val="single" w:sz="4" w:space="0" w:color="auto"/>
            </w:tcBorders>
            <w:hideMark/>
          </w:tcPr>
          <w:p w14:paraId="7D00FF16" w14:textId="77777777" w:rsidR="008408E1" w:rsidRDefault="008408E1">
            <w:r>
              <w:t>how</w:t>
            </w:r>
          </w:p>
        </w:tc>
        <w:tc>
          <w:tcPr>
            <w:tcW w:w="1163" w:type="dxa"/>
            <w:tcBorders>
              <w:top w:val="single" w:sz="4" w:space="0" w:color="auto"/>
              <w:left w:val="single" w:sz="4" w:space="0" w:color="auto"/>
              <w:bottom w:val="single" w:sz="4" w:space="0" w:color="auto"/>
              <w:right w:val="single" w:sz="4" w:space="0" w:color="auto"/>
            </w:tcBorders>
            <w:hideMark/>
          </w:tcPr>
          <w:p w14:paraId="2A46E305" w14:textId="77777777" w:rsidR="008408E1" w:rsidRDefault="008408E1">
            <w:r>
              <w:t>any</w:t>
            </w:r>
          </w:p>
        </w:tc>
        <w:tc>
          <w:tcPr>
            <w:tcW w:w="1034" w:type="dxa"/>
            <w:tcBorders>
              <w:top w:val="single" w:sz="4" w:space="0" w:color="auto"/>
              <w:left w:val="single" w:sz="4" w:space="0" w:color="auto"/>
              <w:bottom w:val="single" w:sz="4" w:space="0" w:color="auto"/>
              <w:right w:val="single" w:sz="4" w:space="0" w:color="auto"/>
            </w:tcBorders>
            <w:hideMark/>
          </w:tcPr>
          <w:p w14:paraId="7C8007F6" w14:textId="77777777" w:rsidR="008408E1" w:rsidRDefault="008408E1">
            <w:r>
              <w:t>any</w:t>
            </w:r>
          </w:p>
        </w:tc>
        <w:tc>
          <w:tcPr>
            <w:tcW w:w="1111" w:type="dxa"/>
            <w:tcBorders>
              <w:top w:val="single" w:sz="4" w:space="0" w:color="auto"/>
              <w:left w:val="single" w:sz="4" w:space="0" w:color="auto"/>
              <w:bottom w:val="single" w:sz="4" w:space="0" w:color="auto"/>
              <w:right w:val="single" w:sz="4" w:space="0" w:color="auto"/>
            </w:tcBorders>
            <w:hideMark/>
          </w:tcPr>
          <w:p w14:paraId="56BE5DB4" w14:textId="77777777" w:rsidR="008408E1" w:rsidRDefault="008408E1">
            <w:r>
              <w:t>all</w:t>
            </w:r>
          </w:p>
        </w:tc>
        <w:tc>
          <w:tcPr>
            <w:tcW w:w="947" w:type="dxa"/>
            <w:tcBorders>
              <w:top w:val="single" w:sz="4" w:space="0" w:color="auto"/>
              <w:left w:val="single" w:sz="4" w:space="0" w:color="auto"/>
              <w:bottom w:val="single" w:sz="4" w:space="0" w:color="auto"/>
              <w:right w:val="single" w:sz="4" w:space="0" w:color="auto"/>
            </w:tcBorders>
          </w:tcPr>
          <w:p w14:paraId="601DAD9D" w14:textId="77777777" w:rsidR="008408E1" w:rsidRDefault="008408E1"/>
        </w:tc>
        <w:tc>
          <w:tcPr>
            <w:tcW w:w="849" w:type="dxa"/>
            <w:tcBorders>
              <w:top w:val="single" w:sz="4" w:space="0" w:color="auto"/>
              <w:left w:val="single" w:sz="4" w:space="0" w:color="auto"/>
              <w:bottom w:val="single" w:sz="4" w:space="0" w:color="auto"/>
              <w:right w:val="single" w:sz="4" w:space="0" w:color="auto"/>
            </w:tcBorders>
          </w:tcPr>
          <w:p w14:paraId="6D9A3719" w14:textId="77777777" w:rsidR="008408E1" w:rsidRDefault="008408E1"/>
        </w:tc>
        <w:tc>
          <w:tcPr>
            <w:tcW w:w="1218" w:type="dxa"/>
            <w:tcBorders>
              <w:top w:val="single" w:sz="4" w:space="0" w:color="auto"/>
              <w:left w:val="single" w:sz="4" w:space="0" w:color="auto"/>
              <w:bottom w:val="single" w:sz="4" w:space="0" w:color="auto"/>
              <w:right w:val="single" w:sz="4" w:space="0" w:color="auto"/>
            </w:tcBorders>
          </w:tcPr>
          <w:p w14:paraId="5040BCD5" w14:textId="77777777" w:rsidR="008408E1" w:rsidRDefault="008408E1"/>
        </w:tc>
        <w:tc>
          <w:tcPr>
            <w:tcW w:w="1225" w:type="dxa"/>
            <w:tcBorders>
              <w:top w:val="single" w:sz="4" w:space="0" w:color="auto"/>
              <w:left w:val="single" w:sz="4" w:space="0" w:color="auto"/>
              <w:bottom w:val="single" w:sz="4" w:space="0" w:color="auto"/>
              <w:right w:val="single" w:sz="4" w:space="0" w:color="auto"/>
            </w:tcBorders>
          </w:tcPr>
          <w:p w14:paraId="5E990FDE" w14:textId="77777777" w:rsidR="008408E1" w:rsidRDefault="008408E1"/>
        </w:tc>
      </w:tr>
      <w:tr w:rsidR="008408E1" w14:paraId="2E955189"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4D8DF7CF" w14:textId="77777777" w:rsidR="008408E1" w:rsidRDefault="008408E1">
            <w:r>
              <w:t>name</w:t>
            </w:r>
          </w:p>
        </w:tc>
        <w:tc>
          <w:tcPr>
            <w:tcW w:w="1163" w:type="dxa"/>
            <w:tcBorders>
              <w:top w:val="single" w:sz="4" w:space="0" w:color="auto"/>
              <w:left w:val="single" w:sz="4" w:space="0" w:color="auto"/>
              <w:bottom w:val="single" w:sz="4" w:space="0" w:color="auto"/>
              <w:right w:val="single" w:sz="4" w:space="0" w:color="auto"/>
            </w:tcBorders>
          </w:tcPr>
          <w:p w14:paraId="5A68AE0B" w14:textId="77777777" w:rsidR="008408E1" w:rsidRDefault="008408E1"/>
        </w:tc>
        <w:tc>
          <w:tcPr>
            <w:tcW w:w="6384" w:type="dxa"/>
            <w:gridSpan w:val="6"/>
            <w:tcBorders>
              <w:top w:val="single" w:sz="4" w:space="0" w:color="auto"/>
              <w:left w:val="single" w:sz="4" w:space="0" w:color="auto"/>
              <w:bottom w:val="single" w:sz="4" w:space="0" w:color="auto"/>
              <w:right w:val="single" w:sz="4" w:space="0" w:color="auto"/>
            </w:tcBorders>
            <w:hideMark/>
          </w:tcPr>
          <w:p w14:paraId="7CE9C0C5" w14:textId="77777777" w:rsidR="008408E1" w:rsidRDefault="008408E1">
            <w:r>
              <w:t>String value name is unique inside its definition</w:t>
            </w:r>
          </w:p>
        </w:tc>
      </w:tr>
      <w:tr w:rsidR="008408E1" w14:paraId="18FE984A"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3165B3EF" w14:textId="77777777" w:rsidR="008408E1" w:rsidRDefault="008408E1">
            <w:r>
              <w:t>behavior</w:t>
            </w:r>
          </w:p>
        </w:tc>
        <w:tc>
          <w:tcPr>
            <w:tcW w:w="1163" w:type="dxa"/>
            <w:tcBorders>
              <w:top w:val="single" w:sz="4" w:space="0" w:color="auto"/>
              <w:left w:val="single" w:sz="4" w:space="0" w:color="auto"/>
              <w:bottom w:val="single" w:sz="4" w:space="0" w:color="auto"/>
              <w:right w:val="single" w:sz="4" w:space="0" w:color="auto"/>
            </w:tcBorders>
            <w:hideMark/>
          </w:tcPr>
          <w:p w14:paraId="25B4B663" w14:textId="77777777" w:rsidR="008408E1" w:rsidRDefault="008408E1">
            <w:r>
              <w:t>pool</w:t>
            </w:r>
          </w:p>
        </w:tc>
        <w:tc>
          <w:tcPr>
            <w:tcW w:w="1034" w:type="dxa"/>
            <w:tcBorders>
              <w:top w:val="single" w:sz="4" w:space="0" w:color="auto"/>
              <w:left w:val="single" w:sz="4" w:space="0" w:color="auto"/>
              <w:bottom w:val="single" w:sz="4" w:space="0" w:color="auto"/>
              <w:right w:val="single" w:sz="4" w:space="0" w:color="auto"/>
            </w:tcBorders>
            <w:hideMark/>
          </w:tcPr>
          <w:p w14:paraId="20C5B049" w14:textId="77777777" w:rsidR="008408E1" w:rsidRDefault="008408E1">
            <w:r>
              <w:t>pool</w:t>
            </w:r>
          </w:p>
        </w:tc>
        <w:tc>
          <w:tcPr>
            <w:tcW w:w="1111" w:type="dxa"/>
            <w:tcBorders>
              <w:top w:val="single" w:sz="4" w:space="0" w:color="auto"/>
              <w:left w:val="single" w:sz="4" w:space="0" w:color="auto"/>
              <w:bottom w:val="single" w:sz="4" w:space="0" w:color="auto"/>
              <w:right w:val="single" w:sz="4" w:space="0" w:color="auto"/>
            </w:tcBorders>
            <w:hideMark/>
          </w:tcPr>
          <w:p w14:paraId="5B089C76" w14:textId="77777777" w:rsidR="008408E1" w:rsidRDefault="008408E1">
            <w:r>
              <w:t>source</w:t>
            </w:r>
          </w:p>
        </w:tc>
        <w:tc>
          <w:tcPr>
            <w:tcW w:w="947" w:type="dxa"/>
            <w:tcBorders>
              <w:top w:val="single" w:sz="4" w:space="0" w:color="auto"/>
              <w:left w:val="single" w:sz="4" w:space="0" w:color="auto"/>
              <w:bottom w:val="single" w:sz="4" w:space="0" w:color="auto"/>
              <w:right w:val="single" w:sz="4" w:space="0" w:color="auto"/>
            </w:tcBorders>
            <w:hideMark/>
          </w:tcPr>
          <w:p w14:paraId="746740B1" w14:textId="77777777" w:rsidR="008408E1" w:rsidRDefault="008408E1">
            <w:r>
              <w:t>drain</w:t>
            </w:r>
          </w:p>
        </w:tc>
        <w:tc>
          <w:tcPr>
            <w:tcW w:w="849" w:type="dxa"/>
            <w:tcBorders>
              <w:top w:val="single" w:sz="4" w:space="0" w:color="auto"/>
              <w:left w:val="single" w:sz="4" w:space="0" w:color="auto"/>
              <w:bottom w:val="single" w:sz="4" w:space="0" w:color="auto"/>
              <w:right w:val="single" w:sz="4" w:space="0" w:color="auto"/>
            </w:tcBorders>
            <w:hideMark/>
          </w:tcPr>
          <w:p w14:paraId="3829C0BC" w14:textId="77777777" w:rsidR="008408E1" w:rsidRDefault="008408E1">
            <w:r>
              <w:t>gate</w:t>
            </w:r>
          </w:p>
        </w:tc>
        <w:tc>
          <w:tcPr>
            <w:tcW w:w="1218" w:type="dxa"/>
            <w:tcBorders>
              <w:top w:val="single" w:sz="4" w:space="0" w:color="auto"/>
              <w:left w:val="single" w:sz="4" w:space="0" w:color="auto"/>
              <w:bottom w:val="single" w:sz="4" w:space="0" w:color="auto"/>
              <w:right w:val="single" w:sz="4" w:space="0" w:color="auto"/>
            </w:tcBorders>
            <w:hideMark/>
          </w:tcPr>
          <w:p w14:paraId="34D3BEA5" w14:textId="77777777" w:rsidR="008408E1" w:rsidRDefault="008408E1">
            <w:r>
              <w:t>converter</w:t>
            </w:r>
          </w:p>
        </w:tc>
        <w:tc>
          <w:tcPr>
            <w:tcW w:w="1225" w:type="dxa"/>
            <w:tcBorders>
              <w:top w:val="single" w:sz="4" w:space="0" w:color="auto"/>
              <w:left w:val="single" w:sz="4" w:space="0" w:color="auto"/>
              <w:bottom w:val="single" w:sz="4" w:space="0" w:color="auto"/>
              <w:right w:val="single" w:sz="4" w:space="0" w:color="auto"/>
            </w:tcBorders>
            <w:hideMark/>
          </w:tcPr>
          <w:p w14:paraId="3A458B52" w14:textId="77777777" w:rsidR="008408E1" w:rsidRDefault="008408E1">
            <w:r>
              <w:t>reference</w:t>
            </w:r>
          </w:p>
        </w:tc>
      </w:tr>
    </w:tbl>
    <w:p w14:paraId="7A251E01" w14:textId="77777777" w:rsidR="0029407F" w:rsidRDefault="0029407F" w:rsidP="0059753B">
      <w:pPr>
        <w:pStyle w:val="Geenafstand"/>
      </w:pPr>
    </w:p>
    <w:p w14:paraId="7CFD055E" w14:textId="77777777" w:rsidR="008408E1" w:rsidRDefault="008408E1" w:rsidP="008408E1">
      <w:pPr>
        <w:pStyle w:val="Kop3"/>
      </w:pPr>
      <w:bookmarkStart w:id="230" w:name="_Toc485047204"/>
      <w:r>
        <w:t>Pool</w:t>
      </w:r>
      <w:bookmarkEnd w:id="230"/>
    </w:p>
    <w:p w14:paraId="11C3F4D7" w14:textId="77777777" w:rsidR="008408E1" w:rsidRDefault="008408E1" w:rsidP="008408E1">
      <w:r>
        <w:t>A pool is a node with Pool behavior.</w:t>
      </w:r>
    </w:p>
    <w:tbl>
      <w:tblPr>
        <w:tblStyle w:val="Tabelraster"/>
        <w:tblW w:w="0" w:type="auto"/>
        <w:tblLook w:val="04A0" w:firstRow="1" w:lastRow="0" w:firstColumn="1" w:lastColumn="0" w:noHBand="0" w:noVBand="1"/>
      </w:tblPr>
      <w:tblGrid>
        <w:gridCol w:w="1309"/>
        <w:gridCol w:w="1163"/>
        <w:gridCol w:w="1034"/>
        <w:gridCol w:w="1111"/>
        <w:gridCol w:w="947"/>
        <w:gridCol w:w="849"/>
        <w:gridCol w:w="1218"/>
        <w:gridCol w:w="1225"/>
      </w:tblGrid>
      <w:tr w:rsidR="008408E1" w14:paraId="27FD23CC" w14:textId="77777777" w:rsidTr="008408E1">
        <w:tc>
          <w:tcPr>
            <w:tcW w:w="1309" w:type="dxa"/>
            <w:tcBorders>
              <w:top w:val="single" w:sz="4" w:space="0" w:color="auto"/>
              <w:left w:val="single" w:sz="4" w:space="0" w:color="auto"/>
              <w:bottom w:val="single" w:sz="4" w:space="0" w:color="auto"/>
              <w:right w:val="single" w:sz="4" w:space="0" w:color="auto"/>
            </w:tcBorders>
            <w:hideMark/>
          </w:tcPr>
          <w:p w14:paraId="2594A22A" w14:textId="77777777" w:rsidR="008408E1" w:rsidRDefault="008408E1">
            <w:pPr>
              <w:rPr>
                <w:b/>
              </w:rPr>
            </w:pPr>
            <w:r>
              <w:rPr>
                <w:b/>
              </w:rPr>
              <w:t>attribute</w:t>
            </w:r>
          </w:p>
        </w:tc>
        <w:tc>
          <w:tcPr>
            <w:tcW w:w="1163" w:type="dxa"/>
            <w:tcBorders>
              <w:top w:val="single" w:sz="4" w:space="0" w:color="auto"/>
              <w:left w:val="single" w:sz="4" w:space="0" w:color="auto"/>
              <w:bottom w:val="single" w:sz="4" w:space="0" w:color="auto"/>
              <w:right w:val="single" w:sz="4" w:space="0" w:color="auto"/>
            </w:tcBorders>
            <w:hideMark/>
          </w:tcPr>
          <w:p w14:paraId="521DF8BA" w14:textId="77777777" w:rsidR="008408E1" w:rsidRDefault="008408E1">
            <w:pPr>
              <w:rPr>
                <w:b/>
              </w:rPr>
            </w:pPr>
            <w:r>
              <w:rPr>
                <w:b/>
              </w:rPr>
              <w:t>default</w:t>
            </w:r>
          </w:p>
        </w:tc>
        <w:tc>
          <w:tcPr>
            <w:tcW w:w="6384" w:type="dxa"/>
            <w:gridSpan w:val="6"/>
            <w:tcBorders>
              <w:top w:val="single" w:sz="4" w:space="0" w:color="auto"/>
              <w:left w:val="single" w:sz="4" w:space="0" w:color="auto"/>
              <w:bottom w:val="single" w:sz="4" w:space="0" w:color="auto"/>
              <w:right w:val="single" w:sz="4" w:space="0" w:color="auto"/>
            </w:tcBorders>
            <w:hideMark/>
          </w:tcPr>
          <w:p w14:paraId="62DBDEBF" w14:textId="77777777" w:rsidR="008408E1" w:rsidRDefault="008408E1">
            <w:pPr>
              <w:rPr>
                <w:b/>
              </w:rPr>
            </w:pPr>
            <w:r>
              <w:rPr>
                <w:b/>
              </w:rPr>
              <w:t>choices</w:t>
            </w:r>
          </w:p>
        </w:tc>
      </w:tr>
      <w:tr w:rsidR="008408E1" w14:paraId="142BA7C6"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35531DDB" w14:textId="77777777" w:rsidR="008408E1" w:rsidRDefault="008408E1">
            <w:r>
              <w:t>io</w:t>
            </w:r>
          </w:p>
        </w:tc>
        <w:tc>
          <w:tcPr>
            <w:tcW w:w="1163" w:type="dxa"/>
            <w:tcBorders>
              <w:top w:val="single" w:sz="4" w:space="0" w:color="auto"/>
              <w:left w:val="single" w:sz="4" w:space="0" w:color="auto"/>
              <w:bottom w:val="single" w:sz="4" w:space="0" w:color="auto"/>
              <w:right w:val="single" w:sz="4" w:space="0" w:color="auto"/>
            </w:tcBorders>
            <w:hideMark/>
          </w:tcPr>
          <w:p w14:paraId="50AD1EBE" w14:textId="77777777" w:rsidR="008408E1" w:rsidRDefault="008408E1">
            <w:r>
              <w:t>internal</w:t>
            </w:r>
          </w:p>
        </w:tc>
        <w:tc>
          <w:tcPr>
            <w:tcW w:w="1034" w:type="dxa"/>
            <w:tcBorders>
              <w:top w:val="single" w:sz="4" w:space="0" w:color="auto"/>
              <w:left w:val="single" w:sz="4" w:space="0" w:color="auto"/>
              <w:bottom w:val="single" w:sz="4" w:space="0" w:color="auto"/>
              <w:right w:val="single" w:sz="4" w:space="0" w:color="auto"/>
            </w:tcBorders>
            <w:hideMark/>
          </w:tcPr>
          <w:p w14:paraId="1C81441B" w14:textId="77777777" w:rsidR="008408E1" w:rsidRDefault="008408E1">
            <w:r>
              <w:t>internal</w:t>
            </w:r>
          </w:p>
        </w:tc>
        <w:tc>
          <w:tcPr>
            <w:tcW w:w="1111" w:type="dxa"/>
            <w:tcBorders>
              <w:top w:val="single" w:sz="4" w:space="0" w:color="auto"/>
              <w:left w:val="single" w:sz="4" w:space="0" w:color="auto"/>
              <w:bottom w:val="single" w:sz="4" w:space="0" w:color="auto"/>
              <w:right w:val="single" w:sz="4" w:space="0" w:color="auto"/>
            </w:tcBorders>
            <w:hideMark/>
          </w:tcPr>
          <w:p w14:paraId="261E748F" w14:textId="77777777" w:rsidR="008408E1" w:rsidRDefault="008408E1">
            <w:pPr>
              <w:rPr>
                <w:strike/>
              </w:rPr>
            </w:pPr>
            <w:r>
              <w:rPr>
                <w:strike/>
              </w:rPr>
              <w:t>in</w:t>
            </w:r>
          </w:p>
        </w:tc>
        <w:tc>
          <w:tcPr>
            <w:tcW w:w="947" w:type="dxa"/>
            <w:tcBorders>
              <w:top w:val="single" w:sz="4" w:space="0" w:color="auto"/>
              <w:left w:val="single" w:sz="4" w:space="0" w:color="auto"/>
              <w:bottom w:val="single" w:sz="4" w:space="0" w:color="auto"/>
              <w:right w:val="single" w:sz="4" w:space="0" w:color="auto"/>
            </w:tcBorders>
            <w:hideMark/>
          </w:tcPr>
          <w:p w14:paraId="796A66FD" w14:textId="77777777" w:rsidR="008408E1" w:rsidRDefault="008408E1">
            <w:pPr>
              <w:rPr>
                <w:strike/>
              </w:rPr>
            </w:pPr>
            <w:r>
              <w:rPr>
                <w:strike/>
              </w:rPr>
              <w:t>out</w:t>
            </w:r>
          </w:p>
        </w:tc>
        <w:tc>
          <w:tcPr>
            <w:tcW w:w="849" w:type="dxa"/>
            <w:tcBorders>
              <w:top w:val="single" w:sz="4" w:space="0" w:color="auto"/>
              <w:left w:val="single" w:sz="4" w:space="0" w:color="auto"/>
              <w:bottom w:val="single" w:sz="4" w:space="0" w:color="auto"/>
              <w:right w:val="single" w:sz="4" w:space="0" w:color="auto"/>
            </w:tcBorders>
            <w:hideMark/>
          </w:tcPr>
          <w:p w14:paraId="01FDFE56" w14:textId="77777777" w:rsidR="008408E1" w:rsidRDefault="008408E1">
            <w:pPr>
              <w:rPr>
                <w:strike/>
              </w:rPr>
            </w:pPr>
            <w:r>
              <w:rPr>
                <w:strike/>
              </w:rPr>
              <w:t>inout</w:t>
            </w:r>
          </w:p>
        </w:tc>
        <w:tc>
          <w:tcPr>
            <w:tcW w:w="1218" w:type="dxa"/>
            <w:tcBorders>
              <w:top w:val="single" w:sz="4" w:space="0" w:color="auto"/>
              <w:left w:val="single" w:sz="4" w:space="0" w:color="auto"/>
              <w:bottom w:val="single" w:sz="4" w:space="0" w:color="auto"/>
              <w:right w:val="single" w:sz="4" w:space="0" w:color="auto"/>
            </w:tcBorders>
          </w:tcPr>
          <w:p w14:paraId="0812D7A0" w14:textId="77777777" w:rsidR="008408E1" w:rsidRDefault="008408E1"/>
        </w:tc>
        <w:tc>
          <w:tcPr>
            <w:tcW w:w="1225" w:type="dxa"/>
            <w:tcBorders>
              <w:top w:val="single" w:sz="4" w:space="0" w:color="auto"/>
              <w:left w:val="single" w:sz="4" w:space="0" w:color="auto"/>
              <w:bottom w:val="single" w:sz="4" w:space="0" w:color="auto"/>
              <w:right w:val="single" w:sz="4" w:space="0" w:color="auto"/>
            </w:tcBorders>
          </w:tcPr>
          <w:p w14:paraId="55E6D950" w14:textId="77777777" w:rsidR="008408E1" w:rsidRDefault="008408E1"/>
        </w:tc>
      </w:tr>
      <w:tr w:rsidR="008408E1" w14:paraId="6B3E717E"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69D019B0" w14:textId="77777777" w:rsidR="008408E1" w:rsidRDefault="008408E1">
            <w:r>
              <w:t>when</w:t>
            </w:r>
          </w:p>
        </w:tc>
        <w:tc>
          <w:tcPr>
            <w:tcW w:w="1163" w:type="dxa"/>
            <w:tcBorders>
              <w:top w:val="single" w:sz="4" w:space="0" w:color="auto"/>
              <w:left w:val="single" w:sz="4" w:space="0" w:color="auto"/>
              <w:bottom w:val="single" w:sz="4" w:space="0" w:color="auto"/>
              <w:right w:val="single" w:sz="4" w:space="0" w:color="auto"/>
            </w:tcBorders>
            <w:hideMark/>
          </w:tcPr>
          <w:p w14:paraId="6F766F11" w14:textId="77777777" w:rsidR="008408E1" w:rsidRDefault="008408E1">
            <w:r>
              <w:t>passive</w:t>
            </w:r>
          </w:p>
        </w:tc>
        <w:tc>
          <w:tcPr>
            <w:tcW w:w="1034" w:type="dxa"/>
            <w:tcBorders>
              <w:top w:val="single" w:sz="4" w:space="0" w:color="auto"/>
              <w:left w:val="single" w:sz="4" w:space="0" w:color="auto"/>
              <w:bottom w:val="single" w:sz="4" w:space="0" w:color="auto"/>
              <w:right w:val="single" w:sz="4" w:space="0" w:color="auto"/>
            </w:tcBorders>
            <w:hideMark/>
          </w:tcPr>
          <w:p w14:paraId="2D8FE23A" w14:textId="77777777" w:rsidR="008408E1" w:rsidRDefault="008408E1">
            <w:r>
              <w:t>passive</w:t>
            </w:r>
          </w:p>
        </w:tc>
        <w:tc>
          <w:tcPr>
            <w:tcW w:w="1111" w:type="dxa"/>
            <w:tcBorders>
              <w:top w:val="single" w:sz="4" w:space="0" w:color="auto"/>
              <w:left w:val="single" w:sz="4" w:space="0" w:color="auto"/>
              <w:bottom w:val="single" w:sz="4" w:space="0" w:color="auto"/>
              <w:right w:val="single" w:sz="4" w:space="0" w:color="auto"/>
            </w:tcBorders>
            <w:hideMark/>
          </w:tcPr>
          <w:p w14:paraId="03E69913" w14:textId="77777777" w:rsidR="008408E1" w:rsidRDefault="008408E1">
            <w:r>
              <w:t>auto</w:t>
            </w:r>
          </w:p>
        </w:tc>
        <w:tc>
          <w:tcPr>
            <w:tcW w:w="947" w:type="dxa"/>
            <w:tcBorders>
              <w:top w:val="single" w:sz="4" w:space="0" w:color="auto"/>
              <w:left w:val="single" w:sz="4" w:space="0" w:color="auto"/>
              <w:bottom w:val="single" w:sz="4" w:space="0" w:color="auto"/>
              <w:right w:val="single" w:sz="4" w:space="0" w:color="auto"/>
            </w:tcBorders>
            <w:hideMark/>
          </w:tcPr>
          <w:p w14:paraId="408B24C0" w14:textId="77777777" w:rsidR="008408E1" w:rsidRDefault="008408E1">
            <w:r>
              <w:t>user</w:t>
            </w:r>
          </w:p>
        </w:tc>
        <w:tc>
          <w:tcPr>
            <w:tcW w:w="849" w:type="dxa"/>
            <w:tcBorders>
              <w:top w:val="single" w:sz="4" w:space="0" w:color="auto"/>
              <w:left w:val="single" w:sz="4" w:space="0" w:color="auto"/>
              <w:bottom w:val="single" w:sz="4" w:space="0" w:color="auto"/>
              <w:right w:val="single" w:sz="4" w:space="0" w:color="auto"/>
            </w:tcBorders>
            <w:hideMark/>
          </w:tcPr>
          <w:p w14:paraId="350DB217" w14:textId="77777777" w:rsidR="008408E1" w:rsidRDefault="008408E1">
            <w:r>
              <w:t>start</w:t>
            </w:r>
          </w:p>
        </w:tc>
        <w:tc>
          <w:tcPr>
            <w:tcW w:w="1218" w:type="dxa"/>
            <w:tcBorders>
              <w:top w:val="single" w:sz="4" w:space="0" w:color="auto"/>
              <w:left w:val="single" w:sz="4" w:space="0" w:color="auto"/>
              <w:bottom w:val="single" w:sz="4" w:space="0" w:color="auto"/>
              <w:right w:val="single" w:sz="4" w:space="0" w:color="auto"/>
            </w:tcBorders>
          </w:tcPr>
          <w:p w14:paraId="6975FC1D" w14:textId="77777777" w:rsidR="008408E1" w:rsidRDefault="008408E1"/>
        </w:tc>
        <w:tc>
          <w:tcPr>
            <w:tcW w:w="1225" w:type="dxa"/>
            <w:tcBorders>
              <w:top w:val="single" w:sz="4" w:space="0" w:color="auto"/>
              <w:left w:val="single" w:sz="4" w:space="0" w:color="auto"/>
              <w:bottom w:val="single" w:sz="4" w:space="0" w:color="auto"/>
              <w:right w:val="single" w:sz="4" w:space="0" w:color="auto"/>
            </w:tcBorders>
          </w:tcPr>
          <w:p w14:paraId="6E55C39E" w14:textId="77777777" w:rsidR="008408E1" w:rsidRDefault="008408E1"/>
        </w:tc>
      </w:tr>
      <w:tr w:rsidR="008408E1" w14:paraId="378AAB23"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5594DA98" w14:textId="77777777" w:rsidR="008408E1" w:rsidRDefault="008408E1">
            <w:r>
              <w:t>act</w:t>
            </w:r>
          </w:p>
        </w:tc>
        <w:tc>
          <w:tcPr>
            <w:tcW w:w="1163" w:type="dxa"/>
            <w:tcBorders>
              <w:top w:val="single" w:sz="4" w:space="0" w:color="auto"/>
              <w:left w:val="single" w:sz="4" w:space="0" w:color="auto"/>
              <w:bottom w:val="single" w:sz="4" w:space="0" w:color="auto"/>
              <w:right w:val="single" w:sz="4" w:space="0" w:color="auto"/>
            </w:tcBorders>
            <w:hideMark/>
          </w:tcPr>
          <w:p w14:paraId="4A92E1BE" w14:textId="77777777" w:rsidR="008408E1" w:rsidRDefault="008408E1">
            <w:r>
              <w:t>pull</w:t>
            </w:r>
          </w:p>
        </w:tc>
        <w:tc>
          <w:tcPr>
            <w:tcW w:w="1034" w:type="dxa"/>
            <w:tcBorders>
              <w:top w:val="single" w:sz="4" w:space="0" w:color="auto"/>
              <w:left w:val="single" w:sz="4" w:space="0" w:color="auto"/>
              <w:bottom w:val="single" w:sz="4" w:space="0" w:color="auto"/>
              <w:right w:val="single" w:sz="4" w:space="0" w:color="auto"/>
            </w:tcBorders>
            <w:hideMark/>
          </w:tcPr>
          <w:p w14:paraId="7FEB1EC5" w14:textId="77777777" w:rsidR="008408E1" w:rsidRDefault="008408E1">
            <w:r>
              <w:t>pull</w:t>
            </w:r>
          </w:p>
        </w:tc>
        <w:tc>
          <w:tcPr>
            <w:tcW w:w="1111" w:type="dxa"/>
            <w:tcBorders>
              <w:top w:val="single" w:sz="4" w:space="0" w:color="auto"/>
              <w:left w:val="single" w:sz="4" w:space="0" w:color="auto"/>
              <w:bottom w:val="single" w:sz="4" w:space="0" w:color="auto"/>
              <w:right w:val="single" w:sz="4" w:space="0" w:color="auto"/>
            </w:tcBorders>
            <w:hideMark/>
          </w:tcPr>
          <w:p w14:paraId="7A086938" w14:textId="77777777" w:rsidR="008408E1" w:rsidRDefault="008408E1">
            <w:r>
              <w:t>push</w:t>
            </w:r>
          </w:p>
        </w:tc>
        <w:tc>
          <w:tcPr>
            <w:tcW w:w="947" w:type="dxa"/>
            <w:tcBorders>
              <w:top w:val="single" w:sz="4" w:space="0" w:color="auto"/>
              <w:left w:val="single" w:sz="4" w:space="0" w:color="auto"/>
              <w:bottom w:val="single" w:sz="4" w:space="0" w:color="auto"/>
              <w:right w:val="single" w:sz="4" w:space="0" w:color="auto"/>
            </w:tcBorders>
          </w:tcPr>
          <w:p w14:paraId="2FB97AB6" w14:textId="77777777" w:rsidR="008408E1" w:rsidRDefault="008408E1"/>
        </w:tc>
        <w:tc>
          <w:tcPr>
            <w:tcW w:w="849" w:type="dxa"/>
            <w:tcBorders>
              <w:top w:val="single" w:sz="4" w:space="0" w:color="auto"/>
              <w:left w:val="single" w:sz="4" w:space="0" w:color="auto"/>
              <w:bottom w:val="single" w:sz="4" w:space="0" w:color="auto"/>
              <w:right w:val="single" w:sz="4" w:space="0" w:color="auto"/>
            </w:tcBorders>
          </w:tcPr>
          <w:p w14:paraId="79A56B36" w14:textId="77777777" w:rsidR="008408E1" w:rsidRDefault="008408E1"/>
        </w:tc>
        <w:tc>
          <w:tcPr>
            <w:tcW w:w="1218" w:type="dxa"/>
            <w:tcBorders>
              <w:top w:val="single" w:sz="4" w:space="0" w:color="auto"/>
              <w:left w:val="single" w:sz="4" w:space="0" w:color="auto"/>
              <w:bottom w:val="single" w:sz="4" w:space="0" w:color="auto"/>
              <w:right w:val="single" w:sz="4" w:space="0" w:color="auto"/>
            </w:tcBorders>
          </w:tcPr>
          <w:p w14:paraId="5A0EE150" w14:textId="77777777" w:rsidR="008408E1" w:rsidRDefault="008408E1"/>
        </w:tc>
        <w:tc>
          <w:tcPr>
            <w:tcW w:w="1225" w:type="dxa"/>
            <w:tcBorders>
              <w:top w:val="single" w:sz="4" w:space="0" w:color="auto"/>
              <w:left w:val="single" w:sz="4" w:space="0" w:color="auto"/>
              <w:bottom w:val="single" w:sz="4" w:space="0" w:color="auto"/>
              <w:right w:val="single" w:sz="4" w:space="0" w:color="auto"/>
            </w:tcBorders>
          </w:tcPr>
          <w:p w14:paraId="07E6AD15" w14:textId="77777777" w:rsidR="008408E1" w:rsidRDefault="008408E1"/>
        </w:tc>
      </w:tr>
      <w:tr w:rsidR="008408E1" w14:paraId="5E270BA5" w14:textId="77777777" w:rsidTr="008408E1">
        <w:trPr>
          <w:trHeight w:val="350"/>
        </w:trPr>
        <w:tc>
          <w:tcPr>
            <w:tcW w:w="1309" w:type="dxa"/>
            <w:tcBorders>
              <w:top w:val="single" w:sz="4" w:space="0" w:color="auto"/>
              <w:left w:val="single" w:sz="4" w:space="0" w:color="auto"/>
              <w:bottom w:val="single" w:sz="4" w:space="0" w:color="auto"/>
              <w:right w:val="single" w:sz="4" w:space="0" w:color="auto"/>
            </w:tcBorders>
            <w:hideMark/>
          </w:tcPr>
          <w:p w14:paraId="5DD43382" w14:textId="77777777" w:rsidR="008408E1" w:rsidRDefault="008408E1">
            <w:r>
              <w:t>how</w:t>
            </w:r>
          </w:p>
        </w:tc>
        <w:tc>
          <w:tcPr>
            <w:tcW w:w="1163" w:type="dxa"/>
            <w:tcBorders>
              <w:top w:val="single" w:sz="4" w:space="0" w:color="auto"/>
              <w:left w:val="single" w:sz="4" w:space="0" w:color="auto"/>
              <w:bottom w:val="single" w:sz="4" w:space="0" w:color="auto"/>
              <w:right w:val="single" w:sz="4" w:space="0" w:color="auto"/>
            </w:tcBorders>
            <w:hideMark/>
          </w:tcPr>
          <w:p w14:paraId="30C8DB3E" w14:textId="77777777" w:rsidR="008408E1" w:rsidRDefault="008408E1">
            <w:r>
              <w:t>any</w:t>
            </w:r>
          </w:p>
        </w:tc>
        <w:tc>
          <w:tcPr>
            <w:tcW w:w="1034" w:type="dxa"/>
            <w:tcBorders>
              <w:top w:val="single" w:sz="4" w:space="0" w:color="auto"/>
              <w:left w:val="single" w:sz="4" w:space="0" w:color="auto"/>
              <w:bottom w:val="single" w:sz="4" w:space="0" w:color="auto"/>
              <w:right w:val="single" w:sz="4" w:space="0" w:color="auto"/>
            </w:tcBorders>
            <w:hideMark/>
          </w:tcPr>
          <w:p w14:paraId="248FAB46" w14:textId="77777777" w:rsidR="008408E1" w:rsidRDefault="008408E1">
            <w:r>
              <w:t>any</w:t>
            </w:r>
          </w:p>
        </w:tc>
        <w:tc>
          <w:tcPr>
            <w:tcW w:w="1111" w:type="dxa"/>
            <w:tcBorders>
              <w:top w:val="single" w:sz="4" w:space="0" w:color="auto"/>
              <w:left w:val="single" w:sz="4" w:space="0" w:color="auto"/>
              <w:bottom w:val="single" w:sz="4" w:space="0" w:color="auto"/>
              <w:right w:val="single" w:sz="4" w:space="0" w:color="auto"/>
            </w:tcBorders>
            <w:hideMark/>
          </w:tcPr>
          <w:p w14:paraId="36AA566D" w14:textId="77777777" w:rsidR="008408E1" w:rsidRDefault="008408E1">
            <w:r>
              <w:t>all</w:t>
            </w:r>
          </w:p>
        </w:tc>
        <w:tc>
          <w:tcPr>
            <w:tcW w:w="947" w:type="dxa"/>
            <w:tcBorders>
              <w:top w:val="single" w:sz="4" w:space="0" w:color="auto"/>
              <w:left w:val="single" w:sz="4" w:space="0" w:color="auto"/>
              <w:bottom w:val="single" w:sz="4" w:space="0" w:color="auto"/>
              <w:right w:val="single" w:sz="4" w:space="0" w:color="auto"/>
            </w:tcBorders>
          </w:tcPr>
          <w:p w14:paraId="3FC25DB4" w14:textId="77777777" w:rsidR="008408E1" w:rsidRDefault="008408E1"/>
        </w:tc>
        <w:tc>
          <w:tcPr>
            <w:tcW w:w="849" w:type="dxa"/>
            <w:tcBorders>
              <w:top w:val="single" w:sz="4" w:space="0" w:color="auto"/>
              <w:left w:val="single" w:sz="4" w:space="0" w:color="auto"/>
              <w:bottom w:val="single" w:sz="4" w:space="0" w:color="auto"/>
              <w:right w:val="single" w:sz="4" w:space="0" w:color="auto"/>
            </w:tcBorders>
          </w:tcPr>
          <w:p w14:paraId="1E918E85" w14:textId="77777777" w:rsidR="008408E1" w:rsidRDefault="008408E1"/>
        </w:tc>
        <w:tc>
          <w:tcPr>
            <w:tcW w:w="1218" w:type="dxa"/>
            <w:tcBorders>
              <w:top w:val="single" w:sz="4" w:space="0" w:color="auto"/>
              <w:left w:val="single" w:sz="4" w:space="0" w:color="auto"/>
              <w:bottom w:val="single" w:sz="4" w:space="0" w:color="auto"/>
              <w:right w:val="single" w:sz="4" w:space="0" w:color="auto"/>
            </w:tcBorders>
          </w:tcPr>
          <w:p w14:paraId="51154CC5" w14:textId="77777777" w:rsidR="008408E1" w:rsidRDefault="008408E1"/>
        </w:tc>
        <w:tc>
          <w:tcPr>
            <w:tcW w:w="1225" w:type="dxa"/>
            <w:tcBorders>
              <w:top w:val="single" w:sz="4" w:space="0" w:color="auto"/>
              <w:left w:val="single" w:sz="4" w:space="0" w:color="auto"/>
              <w:bottom w:val="single" w:sz="4" w:space="0" w:color="auto"/>
              <w:right w:val="single" w:sz="4" w:space="0" w:color="auto"/>
            </w:tcBorders>
          </w:tcPr>
          <w:p w14:paraId="392F1435" w14:textId="77777777" w:rsidR="008408E1" w:rsidRDefault="008408E1"/>
        </w:tc>
      </w:tr>
      <w:tr w:rsidR="008408E1" w14:paraId="33639652"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1AF6A358" w14:textId="77777777" w:rsidR="008408E1" w:rsidRDefault="008408E1">
            <w:r>
              <w:t>name</w:t>
            </w:r>
          </w:p>
        </w:tc>
        <w:tc>
          <w:tcPr>
            <w:tcW w:w="1163" w:type="dxa"/>
            <w:tcBorders>
              <w:top w:val="single" w:sz="4" w:space="0" w:color="auto"/>
              <w:left w:val="single" w:sz="4" w:space="0" w:color="auto"/>
              <w:bottom w:val="single" w:sz="4" w:space="0" w:color="auto"/>
              <w:right w:val="single" w:sz="4" w:space="0" w:color="auto"/>
            </w:tcBorders>
          </w:tcPr>
          <w:p w14:paraId="02E517C0" w14:textId="77777777" w:rsidR="008408E1" w:rsidRDefault="008408E1"/>
        </w:tc>
        <w:tc>
          <w:tcPr>
            <w:tcW w:w="6384" w:type="dxa"/>
            <w:gridSpan w:val="6"/>
            <w:tcBorders>
              <w:top w:val="single" w:sz="4" w:space="0" w:color="auto"/>
              <w:left w:val="single" w:sz="4" w:space="0" w:color="auto"/>
              <w:bottom w:val="single" w:sz="4" w:space="0" w:color="auto"/>
              <w:right w:val="single" w:sz="4" w:space="0" w:color="auto"/>
            </w:tcBorders>
            <w:hideMark/>
          </w:tcPr>
          <w:p w14:paraId="29CCDDBE" w14:textId="77777777" w:rsidR="008408E1" w:rsidRDefault="008408E1">
            <w:r>
              <w:t>String value name is unique inside its definition</w:t>
            </w:r>
          </w:p>
        </w:tc>
      </w:tr>
      <w:tr w:rsidR="008408E1" w14:paraId="59D0633F"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0E8A9F89" w14:textId="77777777" w:rsidR="008408E1" w:rsidRDefault="008408E1">
            <w:r>
              <w:t>behavior</w:t>
            </w:r>
          </w:p>
        </w:tc>
        <w:tc>
          <w:tcPr>
            <w:tcW w:w="1163" w:type="dxa"/>
            <w:tcBorders>
              <w:top w:val="single" w:sz="4" w:space="0" w:color="auto"/>
              <w:left w:val="single" w:sz="4" w:space="0" w:color="auto"/>
              <w:bottom w:val="single" w:sz="4" w:space="0" w:color="auto"/>
              <w:right w:val="single" w:sz="4" w:space="0" w:color="auto"/>
            </w:tcBorders>
            <w:hideMark/>
          </w:tcPr>
          <w:p w14:paraId="7716F2C7" w14:textId="77777777" w:rsidR="008408E1" w:rsidRDefault="008408E1">
            <w:r>
              <w:t>pool</w:t>
            </w:r>
          </w:p>
        </w:tc>
        <w:tc>
          <w:tcPr>
            <w:tcW w:w="1034" w:type="dxa"/>
            <w:tcBorders>
              <w:top w:val="single" w:sz="4" w:space="0" w:color="auto"/>
              <w:left w:val="single" w:sz="4" w:space="0" w:color="auto"/>
              <w:bottom w:val="single" w:sz="4" w:space="0" w:color="auto"/>
              <w:right w:val="single" w:sz="4" w:space="0" w:color="auto"/>
            </w:tcBorders>
            <w:hideMark/>
          </w:tcPr>
          <w:p w14:paraId="466CBC58" w14:textId="77777777" w:rsidR="008408E1" w:rsidRDefault="008408E1">
            <w:r>
              <w:t>pool</w:t>
            </w:r>
          </w:p>
        </w:tc>
        <w:tc>
          <w:tcPr>
            <w:tcW w:w="1111" w:type="dxa"/>
            <w:tcBorders>
              <w:top w:val="single" w:sz="4" w:space="0" w:color="auto"/>
              <w:left w:val="single" w:sz="4" w:space="0" w:color="auto"/>
              <w:bottom w:val="single" w:sz="4" w:space="0" w:color="auto"/>
              <w:right w:val="single" w:sz="4" w:space="0" w:color="auto"/>
            </w:tcBorders>
            <w:hideMark/>
          </w:tcPr>
          <w:p w14:paraId="54826624" w14:textId="77777777" w:rsidR="008408E1" w:rsidRDefault="008408E1">
            <w:r>
              <w:t>source</w:t>
            </w:r>
          </w:p>
        </w:tc>
        <w:tc>
          <w:tcPr>
            <w:tcW w:w="947" w:type="dxa"/>
            <w:tcBorders>
              <w:top w:val="single" w:sz="4" w:space="0" w:color="auto"/>
              <w:left w:val="single" w:sz="4" w:space="0" w:color="auto"/>
              <w:bottom w:val="single" w:sz="4" w:space="0" w:color="auto"/>
              <w:right w:val="single" w:sz="4" w:space="0" w:color="auto"/>
            </w:tcBorders>
            <w:hideMark/>
          </w:tcPr>
          <w:p w14:paraId="29955BAE" w14:textId="77777777" w:rsidR="008408E1" w:rsidRDefault="008408E1">
            <w:r>
              <w:t>drain</w:t>
            </w:r>
          </w:p>
        </w:tc>
        <w:tc>
          <w:tcPr>
            <w:tcW w:w="849" w:type="dxa"/>
            <w:tcBorders>
              <w:top w:val="single" w:sz="4" w:space="0" w:color="auto"/>
              <w:left w:val="single" w:sz="4" w:space="0" w:color="auto"/>
              <w:bottom w:val="single" w:sz="4" w:space="0" w:color="auto"/>
              <w:right w:val="single" w:sz="4" w:space="0" w:color="auto"/>
            </w:tcBorders>
            <w:hideMark/>
          </w:tcPr>
          <w:p w14:paraId="61EAEB90" w14:textId="77777777" w:rsidR="008408E1" w:rsidRDefault="008408E1">
            <w:r>
              <w:t>gate</w:t>
            </w:r>
          </w:p>
        </w:tc>
        <w:tc>
          <w:tcPr>
            <w:tcW w:w="1218" w:type="dxa"/>
            <w:tcBorders>
              <w:top w:val="single" w:sz="4" w:space="0" w:color="auto"/>
              <w:left w:val="single" w:sz="4" w:space="0" w:color="auto"/>
              <w:bottom w:val="single" w:sz="4" w:space="0" w:color="auto"/>
              <w:right w:val="single" w:sz="4" w:space="0" w:color="auto"/>
            </w:tcBorders>
            <w:hideMark/>
          </w:tcPr>
          <w:p w14:paraId="0C5BECDA" w14:textId="77777777" w:rsidR="008408E1" w:rsidRDefault="008408E1">
            <w:r>
              <w:t>converter</w:t>
            </w:r>
          </w:p>
        </w:tc>
        <w:tc>
          <w:tcPr>
            <w:tcW w:w="1225" w:type="dxa"/>
            <w:tcBorders>
              <w:top w:val="single" w:sz="4" w:space="0" w:color="auto"/>
              <w:left w:val="single" w:sz="4" w:space="0" w:color="auto"/>
              <w:bottom w:val="single" w:sz="4" w:space="0" w:color="auto"/>
              <w:right w:val="single" w:sz="4" w:space="0" w:color="auto"/>
            </w:tcBorders>
            <w:hideMark/>
          </w:tcPr>
          <w:p w14:paraId="3D9A0C23" w14:textId="77777777" w:rsidR="008408E1" w:rsidRDefault="008408E1">
            <w:r>
              <w:t>reference</w:t>
            </w:r>
          </w:p>
        </w:tc>
      </w:tr>
      <w:tr w:rsidR="008408E1" w14:paraId="00064278"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2A7C3B22" w14:textId="77777777" w:rsidR="008408E1" w:rsidRDefault="008408E1">
            <w:r>
              <w:t>at</w:t>
            </w:r>
          </w:p>
        </w:tc>
        <w:tc>
          <w:tcPr>
            <w:tcW w:w="1163" w:type="dxa"/>
            <w:tcBorders>
              <w:top w:val="single" w:sz="4" w:space="0" w:color="auto"/>
              <w:left w:val="single" w:sz="4" w:space="0" w:color="auto"/>
              <w:bottom w:val="single" w:sz="4" w:space="0" w:color="auto"/>
              <w:right w:val="single" w:sz="4" w:space="0" w:color="auto"/>
            </w:tcBorders>
            <w:hideMark/>
          </w:tcPr>
          <w:p w14:paraId="7AF5599F" w14:textId="77777777" w:rsidR="008408E1" w:rsidRDefault="008408E1">
            <w:r>
              <w:t>0</w:t>
            </w:r>
          </w:p>
        </w:tc>
        <w:tc>
          <w:tcPr>
            <w:tcW w:w="6384" w:type="dxa"/>
            <w:gridSpan w:val="6"/>
            <w:tcBorders>
              <w:top w:val="single" w:sz="4" w:space="0" w:color="auto"/>
              <w:left w:val="single" w:sz="4" w:space="0" w:color="auto"/>
              <w:bottom w:val="single" w:sz="4" w:space="0" w:color="auto"/>
              <w:right w:val="single" w:sz="4" w:space="0" w:color="auto"/>
            </w:tcBorders>
            <w:hideMark/>
          </w:tcPr>
          <w:p w14:paraId="317C1389" w14:textId="77777777" w:rsidR="008408E1" w:rsidRDefault="008408E1">
            <w:r>
              <w:t>integer value indicates how many resources will be inside a pool instance when it is first created</w:t>
            </w:r>
          </w:p>
        </w:tc>
      </w:tr>
      <w:tr w:rsidR="008408E1" w14:paraId="10B33E37"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0B30A4F4" w14:textId="77777777" w:rsidR="008408E1" w:rsidRDefault="008408E1">
            <w:r>
              <w:t>add</w:t>
            </w:r>
          </w:p>
        </w:tc>
        <w:tc>
          <w:tcPr>
            <w:tcW w:w="1163" w:type="dxa"/>
            <w:tcBorders>
              <w:top w:val="single" w:sz="4" w:space="0" w:color="auto"/>
              <w:left w:val="single" w:sz="4" w:space="0" w:color="auto"/>
              <w:bottom w:val="single" w:sz="4" w:space="0" w:color="auto"/>
              <w:right w:val="single" w:sz="4" w:space="0" w:color="auto"/>
            </w:tcBorders>
          </w:tcPr>
          <w:p w14:paraId="6434D053" w14:textId="77777777" w:rsidR="008408E1" w:rsidRDefault="008408E1"/>
        </w:tc>
        <w:tc>
          <w:tcPr>
            <w:tcW w:w="6384" w:type="dxa"/>
            <w:gridSpan w:val="6"/>
            <w:tcBorders>
              <w:top w:val="single" w:sz="4" w:space="0" w:color="auto"/>
              <w:left w:val="single" w:sz="4" w:space="0" w:color="auto"/>
              <w:bottom w:val="single" w:sz="4" w:space="0" w:color="auto"/>
              <w:right w:val="single" w:sz="4" w:space="0" w:color="auto"/>
            </w:tcBorders>
            <w:hideMark/>
          </w:tcPr>
          <w:p w14:paraId="5928E3AD" w14:textId="77777777" w:rsidR="008408E1" w:rsidRDefault="008408E1">
            <w:r>
              <w:t>string value is an integer expression</w:t>
            </w:r>
          </w:p>
        </w:tc>
      </w:tr>
      <w:tr w:rsidR="008408E1" w14:paraId="1CE15EF9"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476679B4" w14:textId="77777777" w:rsidR="008408E1" w:rsidRDefault="008408E1">
            <w:r>
              <w:t>max</w:t>
            </w:r>
          </w:p>
        </w:tc>
        <w:tc>
          <w:tcPr>
            <w:tcW w:w="1163" w:type="dxa"/>
            <w:tcBorders>
              <w:top w:val="single" w:sz="4" w:space="0" w:color="auto"/>
              <w:left w:val="single" w:sz="4" w:space="0" w:color="auto"/>
              <w:bottom w:val="single" w:sz="4" w:space="0" w:color="auto"/>
              <w:right w:val="single" w:sz="4" w:space="0" w:color="auto"/>
            </w:tcBorders>
            <w:hideMark/>
          </w:tcPr>
          <w:p w14:paraId="4157D14C" w14:textId="77777777" w:rsidR="008408E1" w:rsidRDefault="008408E1">
            <w:r>
              <w:t>0</w:t>
            </w:r>
          </w:p>
        </w:tc>
        <w:tc>
          <w:tcPr>
            <w:tcW w:w="6384" w:type="dxa"/>
            <w:gridSpan w:val="6"/>
            <w:tcBorders>
              <w:top w:val="single" w:sz="4" w:space="0" w:color="auto"/>
              <w:left w:val="single" w:sz="4" w:space="0" w:color="auto"/>
              <w:bottom w:val="single" w:sz="4" w:space="0" w:color="auto"/>
              <w:right w:val="single" w:sz="4" w:space="0" w:color="auto"/>
            </w:tcBorders>
            <w:hideMark/>
          </w:tcPr>
          <w:p w14:paraId="61052175" w14:textId="77777777" w:rsidR="008408E1" w:rsidRDefault="008408E1">
            <w:r>
              <w:t>integer value is the maximum a pool can contain when instantiated. default zero means no maximum</w:t>
            </w:r>
          </w:p>
        </w:tc>
      </w:tr>
      <w:tr w:rsidR="008408E1" w14:paraId="178B58B3"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0D05254A" w14:textId="77777777" w:rsidR="008408E1" w:rsidRDefault="008408E1">
            <w:r>
              <w:t>of type</w:t>
            </w:r>
          </w:p>
        </w:tc>
        <w:tc>
          <w:tcPr>
            <w:tcW w:w="1163" w:type="dxa"/>
            <w:tcBorders>
              <w:top w:val="single" w:sz="4" w:space="0" w:color="auto"/>
              <w:left w:val="single" w:sz="4" w:space="0" w:color="auto"/>
              <w:bottom w:val="single" w:sz="4" w:space="0" w:color="auto"/>
              <w:right w:val="single" w:sz="4" w:space="0" w:color="auto"/>
            </w:tcBorders>
          </w:tcPr>
          <w:p w14:paraId="19744F84" w14:textId="77777777" w:rsidR="008408E1" w:rsidRDefault="008408E1"/>
        </w:tc>
        <w:tc>
          <w:tcPr>
            <w:tcW w:w="6384" w:type="dxa"/>
            <w:gridSpan w:val="6"/>
            <w:tcBorders>
              <w:top w:val="single" w:sz="4" w:space="0" w:color="auto"/>
              <w:left w:val="single" w:sz="4" w:space="0" w:color="auto"/>
              <w:bottom w:val="single" w:sz="4" w:space="0" w:color="auto"/>
              <w:right w:val="single" w:sz="4" w:space="0" w:color="auto"/>
            </w:tcBorders>
            <w:hideMark/>
          </w:tcPr>
          <w:p w14:paraId="1E1B474F" w14:textId="77777777" w:rsidR="008408E1" w:rsidRDefault="008408E1">
            <w:r>
              <w:t>string value is one of the definition type names. For each resource in the pool instance an instance of this definition type is created. empty string means no type.</w:t>
            </w:r>
          </w:p>
        </w:tc>
      </w:tr>
    </w:tbl>
    <w:p w14:paraId="57D68AF1" w14:textId="77777777" w:rsidR="001954D0" w:rsidRDefault="001954D0" w:rsidP="001954D0">
      <w:pPr>
        <w:pStyle w:val="Geenafstand"/>
      </w:pPr>
    </w:p>
    <w:p w14:paraId="5C9D1711" w14:textId="77777777" w:rsidR="001954D0" w:rsidRDefault="001954D0" w:rsidP="001954D0">
      <w:pPr>
        <w:pStyle w:val="Geenafstand"/>
      </w:pPr>
    </w:p>
    <w:p w14:paraId="118AC703" w14:textId="77777777" w:rsidR="001954D0" w:rsidRDefault="001954D0" w:rsidP="001954D0">
      <w:pPr>
        <w:pStyle w:val="Geenafstand"/>
      </w:pPr>
    </w:p>
    <w:p w14:paraId="14017DC8" w14:textId="77777777" w:rsidR="008408E1" w:rsidRDefault="008408E1" w:rsidP="008408E1">
      <w:pPr>
        <w:pStyle w:val="Kop3"/>
      </w:pPr>
      <w:bookmarkStart w:id="231" w:name="_Toc485047205"/>
      <w:r>
        <w:lastRenderedPageBreak/>
        <w:t>Gate</w:t>
      </w:r>
      <w:bookmarkEnd w:id="231"/>
    </w:p>
    <w:p w14:paraId="18432445" w14:textId="77777777" w:rsidR="008408E1" w:rsidRDefault="008408E1" w:rsidP="008408E1">
      <w:r>
        <w:t>A gate is a node with gate behavior.</w:t>
      </w:r>
    </w:p>
    <w:tbl>
      <w:tblPr>
        <w:tblStyle w:val="Tabelraster"/>
        <w:tblW w:w="0" w:type="auto"/>
        <w:tblLook w:val="04A0" w:firstRow="1" w:lastRow="0" w:firstColumn="1" w:lastColumn="0" w:noHBand="0" w:noVBand="1"/>
      </w:tblPr>
      <w:tblGrid>
        <w:gridCol w:w="1309"/>
        <w:gridCol w:w="1163"/>
        <w:gridCol w:w="1034"/>
        <w:gridCol w:w="1111"/>
        <w:gridCol w:w="947"/>
        <w:gridCol w:w="849"/>
        <w:gridCol w:w="1218"/>
        <w:gridCol w:w="1225"/>
      </w:tblGrid>
      <w:tr w:rsidR="008408E1" w14:paraId="0CC32DFF" w14:textId="77777777" w:rsidTr="008408E1">
        <w:tc>
          <w:tcPr>
            <w:tcW w:w="1309" w:type="dxa"/>
            <w:tcBorders>
              <w:top w:val="single" w:sz="4" w:space="0" w:color="auto"/>
              <w:left w:val="single" w:sz="4" w:space="0" w:color="auto"/>
              <w:bottom w:val="single" w:sz="4" w:space="0" w:color="auto"/>
              <w:right w:val="single" w:sz="4" w:space="0" w:color="auto"/>
            </w:tcBorders>
            <w:hideMark/>
          </w:tcPr>
          <w:p w14:paraId="62D330E6" w14:textId="77777777" w:rsidR="008408E1" w:rsidRDefault="008408E1">
            <w:pPr>
              <w:rPr>
                <w:b/>
              </w:rPr>
            </w:pPr>
            <w:r>
              <w:rPr>
                <w:b/>
              </w:rPr>
              <w:t>attribute</w:t>
            </w:r>
          </w:p>
        </w:tc>
        <w:tc>
          <w:tcPr>
            <w:tcW w:w="1163" w:type="dxa"/>
            <w:tcBorders>
              <w:top w:val="single" w:sz="4" w:space="0" w:color="auto"/>
              <w:left w:val="single" w:sz="4" w:space="0" w:color="auto"/>
              <w:bottom w:val="single" w:sz="4" w:space="0" w:color="auto"/>
              <w:right w:val="single" w:sz="4" w:space="0" w:color="auto"/>
            </w:tcBorders>
            <w:hideMark/>
          </w:tcPr>
          <w:p w14:paraId="5B07CC7B" w14:textId="77777777" w:rsidR="008408E1" w:rsidRDefault="008408E1">
            <w:pPr>
              <w:rPr>
                <w:b/>
              </w:rPr>
            </w:pPr>
            <w:r>
              <w:rPr>
                <w:b/>
              </w:rPr>
              <w:t>default</w:t>
            </w:r>
          </w:p>
        </w:tc>
        <w:tc>
          <w:tcPr>
            <w:tcW w:w="6384" w:type="dxa"/>
            <w:gridSpan w:val="6"/>
            <w:tcBorders>
              <w:top w:val="single" w:sz="4" w:space="0" w:color="auto"/>
              <w:left w:val="single" w:sz="4" w:space="0" w:color="auto"/>
              <w:bottom w:val="single" w:sz="4" w:space="0" w:color="auto"/>
              <w:right w:val="single" w:sz="4" w:space="0" w:color="auto"/>
            </w:tcBorders>
            <w:hideMark/>
          </w:tcPr>
          <w:p w14:paraId="553C7E39" w14:textId="77777777" w:rsidR="008408E1" w:rsidRDefault="008408E1">
            <w:pPr>
              <w:rPr>
                <w:b/>
              </w:rPr>
            </w:pPr>
            <w:r>
              <w:rPr>
                <w:b/>
              </w:rPr>
              <w:t>choices</w:t>
            </w:r>
          </w:p>
        </w:tc>
      </w:tr>
      <w:tr w:rsidR="008408E1" w14:paraId="137662CC"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36C84895" w14:textId="77777777" w:rsidR="008408E1" w:rsidRDefault="008408E1">
            <w:r>
              <w:t>io</w:t>
            </w:r>
          </w:p>
        </w:tc>
        <w:tc>
          <w:tcPr>
            <w:tcW w:w="1163" w:type="dxa"/>
            <w:tcBorders>
              <w:top w:val="single" w:sz="4" w:space="0" w:color="auto"/>
              <w:left w:val="single" w:sz="4" w:space="0" w:color="auto"/>
              <w:bottom w:val="single" w:sz="4" w:space="0" w:color="auto"/>
              <w:right w:val="single" w:sz="4" w:space="0" w:color="auto"/>
            </w:tcBorders>
            <w:hideMark/>
          </w:tcPr>
          <w:p w14:paraId="3C9557C4" w14:textId="77777777" w:rsidR="008408E1" w:rsidRDefault="008408E1">
            <w:r>
              <w:t>internal</w:t>
            </w:r>
          </w:p>
        </w:tc>
        <w:tc>
          <w:tcPr>
            <w:tcW w:w="1034" w:type="dxa"/>
            <w:tcBorders>
              <w:top w:val="single" w:sz="4" w:space="0" w:color="auto"/>
              <w:left w:val="single" w:sz="4" w:space="0" w:color="auto"/>
              <w:bottom w:val="single" w:sz="4" w:space="0" w:color="auto"/>
              <w:right w:val="single" w:sz="4" w:space="0" w:color="auto"/>
            </w:tcBorders>
            <w:hideMark/>
          </w:tcPr>
          <w:p w14:paraId="4854D9A9" w14:textId="77777777" w:rsidR="008408E1" w:rsidRDefault="008408E1">
            <w:r>
              <w:t>internal</w:t>
            </w:r>
          </w:p>
        </w:tc>
        <w:tc>
          <w:tcPr>
            <w:tcW w:w="1111" w:type="dxa"/>
            <w:tcBorders>
              <w:top w:val="single" w:sz="4" w:space="0" w:color="auto"/>
              <w:left w:val="single" w:sz="4" w:space="0" w:color="auto"/>
              <w:bottom w:val="single" w:sz="4" w:space="0" w:color="auto"/>
              <w:right w:val="single" w:sz="4" w:space="0" w:color="auto"/>
            </w:tcBorders>
            <w:hideMark/>
          </w:tcPr>
          <w:p w14:paraId="7A2F11F7" w14:textId="77777777" w:rsidR="008408E1" w:rsidRDefault="008408E1">
            <w:pPr>
              <w:rPr>
                <w:strike/>
              </w:rPr>
            </w:pPr>
            <w:r>
              <w:rPr>
                <w:strike/>
              </w:rPr>
              <w:t>in</w:t>
            </w:r>
          </w:p>
        </w:tc>
        <w:tc>
          <w:tcPr>
            <w:tcW w:w="947" w:type="dxa"/>
            <w:tcBorders>
              <w:top w:val="single" w:sz="4" w:space="0" w:color="auto"/>
              <w:left w:val="single" w:sz="4" w:space="0" w:color="auto"/>
              <w:bottom w:val="single" w:sz="4" w:space="0" w:color="auto"/>
              <w:right w:val="single" w:sz="4" w:space="0" w:color="auto"/>
            </w:tcBorders>
            <w:hideMark/>
          </w:tcPr>
          <w:p w14:paraId="7AD12E4F" w14:textId="77777777" w:rsidR="008408E1" w:rsidRDefault="008408E1">
            <w:pPr>
              <w:rPr>
                <w:strike/>
              </w:rPr>
            </w:pPr>
            <w:r>
              <w:rPr>
                <w:strike/>
              </w:rPr>
              <w:t>out</w:t>
            </w:r>
          </w:p>
        </w:tc>
        <w:tc>
          <w:tcPr>
            <w:tcW w:w="849" w:type="dxa"/>
            <w:tcBorders>
              <w:top w:val="single" w:sz="4" w:space="0" w:color="auto"/>
              <w:left w:val="single" w:sz="4" w:space="0" w:color="auto"/>
              <w:bottom w:val="single" w:sz="4" w:space="0" w:color="auto"/>
              <w:right w:val="single" w:sz="4" w:space="0" w:color="auto"/>
            </w:tcBorders>
            <w:hideMark/>
          </w:tcPr>
          <w:p w14:paraId="45EA7706" w14:textId="77777777" w:rsidR="008408E1" w:rsidRDefault="008408E1">
            <w:pPr>
              <w:rPr>
                <w:strike/>
              </w:rPr>
            </w:pPr>
            <w:r>
              <w:rPr>
                <w:strike/>
              </w:rPr>
              <w:t>inout</w:t>
            </w:r>
          </w:p>
        </w:tc>
        <w:tc>
          <w:tcPr>
            <w:tcW w:w="1218" w:type="dxa"/>
            <w:tcBorders>
              <w:top w:val="single" w:sz="4" w:space="0" w:color="auto"/>
              <w:left w:val="single" w:sz="4" w:space="0" w:color="auto"/>
              <w:bottom w:val="single" w:sz="4" w:space="0" w:color="auto"/>
              <w:right w:val="single" w:sz="4" w:space="0" w:color="auto"/>
            </w:tcBorders>
          </w:tcPr>
          <w:p w14:paraId="4EE4F16D" w14:textId="77777777" w:rsidR="008408E1" w:rsidRDefault="008408E1"/>
        </w:tc>
        <w:tc>
          <w:tcPr>
            <w:tcW w:w="1225" w:type="dxa"/>
            <w:tcBorders>
              <w:top w:val="single" w:sz="4" w:space="0" w:color="auto"/>
              <w:left w:val="single" w:sz="4" w:space="0" w:color="auto"/>
              <w:bottom w:val="single" w:sz="4" w:space="0" w:color="auto"/>
              <w:right w:val="single" w:sz="4" w:space="0" w:color="auto"/>
            </w:tcBorders>
          </w:tcPr>
          <w:p w14:paraId="400ED10B" w14:textId="77777777" w:rsidR="008408E1" w:rsidRDefault="008408E1"/>
        </w:tc>
      </w:tr>
      <w:tr w:rsidR="008408E1" w14:paraId="2E3B4135"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3FB8F0BE" w14:textId="77777777" w:rsidR="008408E1" w:rsidRDefault="008408E1">
            <w:r>
              <w:t>when</w:t>
            </w:r>
          </w:p>
        </w:tc>
        <w:tc>
          <w:tcPr>
            <w:tcW w:w="1163" w:type="dxa"/>
            <w:tcBorders>
              <w:top w:val="single" w:sz="4" w:space="0" w:color="auto"/>
              <w:left w:val="single" w:sz="4" w:space="0" w:color="auto"/>
              <w:bottom w:val="single" w:sz="4" w:space="0" w:color="auto"/>
              <w:right w:val="single" w:sz="4" w:space="0" w:color="auto"/>
            </w:tcBorders>
            <w:hideMark/>
          </w:tcPr>
          <w:p w14:paraId="34F8918D" w14:textId="77777777" w:rsidR="008408E1" w:rsidRDefault="008408E1">
            <w:r>
              <w:t>passive</w:t>
            </w:r>
          </w:p>
        </w:tc>
        <w:tc>
          <w:tcPr>
            <w:tcW w:w="1034" w:type="dxa"/>
            <w:tcBorders>
              <w:top w:val="single" w:sz="4" w:space="0" w:color="auto"/>
              <w:left w:val="single" w:sz="4" w:space="0" w:color="auto"/>
              <w:bottom w:val="single" w:sz="4" w:space="0" w:color="auto"/>
              <w:right w:val="single" w:sz="4" w:space="0" w:color="auto"/>
            </w:tcBorders>
            <w:hideMark/>
          </w:tcPr>
          <w:p w14:paraId="3EF4909C" w14:textId="77777777" w:rsidR="008408E1" w:rsidRDefault="008408E1">
            <w:r>
              <w:t>passive</w:t>
            </w:r>
          </w:p>
        </w:tc>
        <w:tc>
          <w:tcPr>
            <w:tcW w:w="1111" w:type="dxa"/>
            <w:tcBorders>
              <w:top w:val="single" w:sz="4" w:space="0" w:color="auto"/>
              <w:left w:val="single" w:sz="4" w:space="0" w:color="auto"/>
              <w:bottom w:val="single" w:sz="4" w:space="0" w:color="auto"/>
              <w:right w:val="single" w:sz="4" w:space="0" w:color="auto"/>
            </w:tcBorders>
            <w:hideMark/>
          </w:tcPr>
          <w:p w14:paraId="475C87F7" w14:textId="77777777" w:rsidR="008408E1" w:rsidRDefault="008408E1">
            <w:r>
              <w:t>auto</w:t>
            </w:r>
          </w:p>
        </w:tc>
        <w:tc>
          <w:tcPr>
            <w:tcW w:w="947" w:type="dxa"/>
            <w:tcBorders>
              <w:top w:val="single" w:sz="4" w:space="0" w:color="auto"/>
              <w:left w:val="single" w:sz="4" w:space="0" w:color="auto"/>
              <w:bottom w:val="single" w:sz="4" w:space="0" w:color="auto"/>
              <w:right w:val="single" w:sz="4" w:space="0" w:color="auto"/>
            </w:tcBorders>
            <w:hideMark/>
          </w:tcPr>
          <w:p w14:paraId="43D8D9A9" w14:textId="77777777" w:rsidR="008408E1" w:rsidRDefault="008408E1">
            <w:r>
              <w:t>user</w:t>
            </w:r>
          </w:p>
        </w:tc>
        <w:tc>
          <w:tcPr>
            <w:tcW w:w="849" w:type="dxa"/>
            <w:tcBorders>
              <w:top w:val="single" w:sz="4" w:space="0" w:color="auto"/>
              <w:left w:val="single" w:sz="4" w:space="0" w:color="auto"/>
              <w:bottom w:val="single" w:sz="4" w:space="0" w:color="auto"/>
              <w:right w:val="single" w:sz="4" w:space="0" w:color="auto"/>
            </w:tcBorders>
            <w:hideMark/>
          </w:tcPr>
          <w:p w14:paraId="7122F472" w14:textId="77777777" w:rsidR="008408E1" w:rsidRDefault="008408E1">
            <w:r>
              <w:t>start</w:t>
            </w:r>
          </w:p>
        </w:tc>
        <w:tc>
          <w:tcPr>
            <w:tcW w:w="1218" w:type="dxa"/>
            <w:tcBorders>
              <w:top w:val="single" w:sz="4" w:space="0" w:color="auto"/>
              <w:left w:val="single" w:sz="4" w:space="0" w:color="auto"/>
              <w:bottom w:val="single" w:sz="4" w:space="0" w:color="auto"/>
              <w:right w:val="single" w:sz="4" w:space="0" w:color="auto"/>
            </w:tcBorders>
          </w:tcPr>
          <w:p w14:paraId="6508A143" w14:textId="77777777" w:rsidR="008408E1" w:rsidRDefault="008408E1"/>
        </w:tc>
        <w:tc>
          <w:tcPr>
            <w:tcW w:w="1225" w:type="dxa"/>
            <w:tcBorders>
              <w:top w:val="single" w:sz="4" w:space="0" w:color="auto"/>
              <w:left w:val="single" w:sz="4" w:space="0" w:color="auto"/>
              <w:bottom w:val="single" w:sz="4" w:space="0" w:color="auto"/>
              <w:right w:val="single" w:sz="4" w:space="0" w:color="auto"/>
            </w:tcBorders>
          </w:tcPr>
          <w:p w14:paraId="171F7E41" w14:textId="77777777" w:rsidR="008408E1" w:rsidRDefault="008408E1"/>
        </w:tc>
      </w:tr>
      <w:tr w:rsidR="008408E1" w14:paraId="27426E58"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32414D92" w14:textId="77777777" w:rsidR="008408E1" w:rsidRDefault="008408E1">
            <w:r>
              <w:t>act</w:t>
            </w:r>
          </w:p>
        </w:tc>
        <w:tc>
          <w:tcPr>
            <w:tcW w:w="1163" w:type="dxa"/>
            <w:tcBorders>
              <w:top w:val="single" w:sz="4" w:space="0" w:color="auto"/>
              <w:left w:val="single" w:sz="4" w:space="0" w:color="auto"/>
              <w:bottom w:val="single" w:sz="4" w:space="0" w:color="auto"/>
              <w:right w:val="single" w:sz="4" w:space="0" w:color="auto"/>
            </w:tcBorders>
            <w:hideMark/>
          </w:tcPr>
          <w:p w14:paraId="0E49A02D" w14:textId="77777777" w:rsidR="008408E1" w:rsidRDefault="008408E1">
            <w:r>
              <w:t>pull</w:t>
            </w:r>
          </w:p>
        </w:tc>
        <w:tc>
          <w:tcPr>
            <w:tcW w:w="1034" w:type="dxa"/>
            <w:tcBorders>
              <w:top w:val="single" w:sz="4" w:space="0" w:color="auto"/>
              <w:left w:val="single" w:sz="4" w:space="0" w:color="auto"/>
              <w:bottom w:val="single" w:sz="4" w:space="0" w:color="auto"/>
              <w:right w:val="single" w:sz="4" w:space="0" w:color="auto"/>
            </w:tcBorders>
            <w:hideMark/>
          </w:tcPr>
          <w:p w14:paraId="3992926C" w14:textId="77777777" w:rsidR="008408E1" w:rsidRDefault="008408E1">
            <w:r>
              <w:t>pull</w:t>
            </w:r>
          </w:p>
        </w:tc>
        <w:tc>
          <w:tcPr>
            <w:tcW w:w="1111" w:type="dxa"/>
            <w:tcBorders>
              <w:top w:val="single" w:sz="4" w:space="0" w:color="auto"/>
              <w:left w:val="single" w:sz="4" w:space="0" w:color="auto"/>
              <w:bottom w:val="single" w:sz="4" w:space="0" w:color="auto"/>
              <w:right w:val="single" w:sz="4" w:space="0" w:color="auto"/>
            </w:tcBorders>
            <w:hideMark/>
          </w:tcPr>
          <w:p w14:paraId="47081C4A" w14:textId="77777777" w:rsidR="008408E1" w:rsidRDefault="008408E1">
            <w:pPr>
              <w:rPr>
                <w:strike/>
              </w:rPr>
            </w:pPr>
            <w:r>
              <w:rPr>
                <w:strike/>
              </w:rPr>
              <w:t>push</w:t>
            </w:r>
          </w:p>
        </w:tc>
        <w:tc>
          <w:tcPr>
            <w:tcW w:w="4239" w:type="dxa"/>
            <w:gridSpan w:val="4"/>
            <w:tcBorders>
              <w:top w:val="single" w:sz="4" w:space="0" w:color="auto"/>
              <w:left w:val="single" w:sz="4" w:space="0" w:color="auto"/>
              <w:bottom w:val="single" w:sz="4" w:space="0" w:color="auto"/>
              <w:right w:val="single" w:sz="4" w:space="0" w:color="auto"/>
            </w:tcBorders>
            <w:hideMark/>
          </w:tcPr>
          <w:p w14:paraId="1D3221AB" w14:textId="77777777" w:rsidR="008408E1" w:rsidRDefault="008408E1">
            <w:r>
              <w:t>gates cannot push</w:t>
            </w:r>
          </w:p>
        </w:tc>
      </w:tr>
      <w:tr w:rsidR="008408E1" w14:paraId="4F89A01F" w14:textId="77777777" w:rsidTr="008408E1">
        <w:trPr>
          <w:trHeight w:val="350"/>
        </w:trPr>
        <w:tc>
          <w:tcPr>
            <w:tcW w:w="1309" w:type="dxa"/>
            <w:tcBorders>
              <w:top w:val="single" w:sz="4" w:space="0" w:color="auto"/>
              <w:left w:val="single" w:sz="4" w:space="0" w:color="auto"/>
              <w:bottom w:val="single" w:sz="4" w:space="0" w:color="auto"/>
              <w:right w:val="single" w:sz="4" w:space="0" w:color="auto"/>
            </w:tcBorders>
            <w:hideMark/>
          </w:tcPr>
          <w:p w14:paraId="3A8FFBEA" w14:textId="77777777" w:rsidR="008408E1" w:rsidRDefault="008408E1">
            <w:r>
              <w:t>how</w:t>
            </w:r>
          </w:p>
        </w:tc>
        <w:tc>
          <w:tcPr>
            <w:tcW w:w="1163" w:type="dxa"/>
            <w:tcBorders>
              <w:top w:val="single" w:sz="4" w:space="0" w:color="auto"/>
              <w:left w:val="single" w:sz="4" w:space="0" w:color="auto"/>
              <w:bottom w:val="single" w:sz="4" w:space="0" w:color="auto"/>
              <w:right w:val="single" w:sz="4" w:space="0" w:color="auto"/>
            </w:tcBorders>
            <w:hideMark/>
          </w:tcPr>
          <w:p w14:paraId="40C00099" w14:textId="77777777" w:rsidR="008408E1" w:rsidRDefault="008408E1">
            <w:r>
              <w:t>any</w:t>
            </w:r>
          </w:p>
        </w:tc>
        <w:tc>
          <w:tcPr>
            <w:tcW w:w="1034" w:type="dxa"/>
            <w:tcBorders>
              <w:top w:val="single" w:sz="4" w:space="0" w:color="auto"/>
              <w:left w:val="single" w:sz="4" w:space="0" w:color="auto"/>
              <w:bottom w:val="single" w:sz="4" w:space="0" w:color="auto"/>
              <w:right w:val="single" w:sz="4" w:space="0" w:color="auto"/>
            </w:tcBorders>
            <w:hideMark/>
          </w:tcPr>
          <w:p w14:paraId="20E3B717" w14:textId="77777777" w:rsidR="008408E1" w:rsidRDefault="008408E1">
            <w:r>
              <w:t>any</w:t>
            </w:r>
          </w:p>
        </w:tc>
        <w:tc>
          <w:tcPr>
            <w:tcW w:w="1111" w:type="dxa"/>
            <w:tcBorders>
              <w:top w:val="single" w:sz="4" w:space="0" w:color="auto"/>
              <w:left w:val="single" w:sz="4" w:space="0" w:color="auto"/>
              <w:bottom w:val="single" w:sz="4" w:space="0" w:color="auto"/>
              <w:right w:val="single" w:sz="4" w:space="0" w:color="auto"/>
            </w:tcBorders>
            <w:hideMark/>
          </w:tcPr>
          <w:p w14:paraId="5AF3A819" w14:textId="77777777" w:rsidR="008408E1" w:rsidRDefault="008408E1">
            <w:r>
              <w:t>all</w:t>
            </w:r>
          </w:p>
        </w:tc>
        <w:tc>
          <w:tcPr>
            <w:tcW w:w="947" w:type="dxa"/>
            <w:tcBorders>
              <w:top w:val="single" w:sz="4" w:space="0" w:color="auto"/>
              <w:left w:val="single" w:sz="4" w:space="0" w:color="auto"/>
              <w:bottom w:val="single" w:sz="4" w:space="0" w:color="auto"/>
              <w:right w:val="single" w:sz="4" w:space="0" w:color="auto"/>
            </w:tcBorders>
          </w:tcPr>
          <w:p w14:paraId="5084B081" w14:textId="77777777" w:rsidR="008408E1" w:rsidRDefault="008408E1"/>
        </w:tc>
        <w:tc>
          <w:tcPr>
            <w:tcW w:w="849" w:type="dxa"/>
            <w:tcBorders>
              <w:top w:val="single" w:sz="4" w:space="0" w:color="auto"/>
              <w:left w:val="single" w:sz="4" w:space="0" w:color="auto"/>
              <w:bottom w:val="single" w:sz="4" w:space="0" w:color="auto"/>
              <w:right w:val="single" w:sz="4" w:space="0" w:color="auto"/>
            </w:tcBorders>
          </w:tcPr>
          <w:p w14:paraId="0D743483" w14:textId="77777777" w:rsidR="008408E1" w:rsidRDefault="008408E1"/>
        </w:tc>
        <w:tc>
          <w:tcPr>
            <w:tcW w:w="1218" w:type="dxa"/>
            <w:tcBorders>
              <w:top w:val="single" w:sz="4" w:space="0" w:color="auto"/>
              <w:left w:val="single" w:sz="4" w:space="0" w:color="auto"/>
              <w:bottom w:val="single" w:sz="4" w:space="0" w:color="auto"/>
              <w:right w:val="single" w:sz="4" w:space="0" w:color="auto"/>
            </w:tcBorders>
          </w:tcPr>
          <w:p w14:paraId="3E0F2B6E" w14:textId="77777777" w:rsidR="008408E1" w:rsidRDefault="008408E1"/>
        </w:tc>
        <w:tc>
          <w:tcPr>
            <w:tcW w:w="1225" w:type="dxa"/>
            <w:tcBorders>
              <w:top w:val="single" w:sz="4" w:space="0" w:color="auto"/>
              <w:left w:val="single" w:sz="4" w:space="0" w:color="auto"/>
              <w:bottom w:val="single" w:sz="4" w:space="0" w:color="auto"/>
              <w:right w:val="single" w:sz="4" w:space="0" w:color="auto"/>
            </w:tcBorders>
          </w:tcPr>
          <w:p w14:paraId="6701EA62" w14:textId="77777777" w:rsidR="008408E1" w:rsidRDefault="008408E1"/>
        </w:tc>
      </w:tr>
      <w:tr w:rsidR="008408E1" w14:paraId="4AC4AEBD"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6DD09C07" w14:textId="77777777" w:rsidR="008408E1" w:rsidRDefault="008408E1">
            <w:r>
              <w:t>name</w:t>
            </w:r>
          </w:p>
        </w:tc>
        <w:tc>
          <w:tcPr>
            <w:tcW w:w="1163" w:type="dxa"/>
            <w:tcBorders>
              <w:top w:val="single" w:sz="4" w:space="0" w:color="auto"/>
              <w:left w:val="single" w:sz="4" w:space="0" w:color="auto"/>
              <w:bottom w:val="single" w:sz="4" w:space="0" w:color="auto"/>
              <w:right w:val="single" w:sz="4" w:space="0" w:color="auto"/>
            </w:tcBorders>
          </w:tcPr>
          <w:p w14:paraId="76FE9F6B" w14:textId="77777777" w:rsidR="008408E1" w:rsidRDefault="008408E1"/>
        </w:tc>
        <w:tc>
          <w:tcPr>
            <w:tcW w:w="6384" w:type="dxa"/>
            <w:gridSpan w:val="6"/>
            <w:tcBorders>
              <w:top w:val="single" w:sz="4" w:space="0" w:color="auto"/>
              <w:left w:val="single" w:sz="4" w:space="0" w:color="auto"/>
              <w:bottom w:val="single" w:sz="4" w:space="0" w:color="auto"/>
              <w:right w:val="single" w:sz="4" w:space="0" w:color="auto"/>
            </w:tcBorders>
            <w:hideMark/>
          </w:tcPr>
          <w:p w14:paraId="2136B4D9" w14:textId="77777777" w:rsidR="008408E1" w:rsidRDefault="008408E1">
            <w:r>
              <w:t>String value name is unique inside its definition</w:t>
            </w:r>
          </w:p>
        </w:tc>
      </w:tr>
      <w:tr w:rsidR="008408E1" w14:paraId="66DDCC5A"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7670748E" w14:textId="77777777" w:rsidR="008408E1" w:rsidRDefault="008408E1">
            <w:r>
              <w:t>behavior</w:t>
            </w:r>
          </w:p>
        </w:tc>
        <w:tc>
          <w:tcPr>
            <w:tcW w:w="1163" w:type="dxa"/>
            <w:tcBorders>
              <w:top w:val="single" w:sz="4" w:space="0" w:color="auto"/>
              <w:left w:val="single" w:sz="4" w:space="0" w:color="auto"/>
              <w:bottom w:val="single" w:sz="4" w:space="0" w:color="auto"/>
              <w:right w:val="single" w:sz="4" w:space="0" w:color="auto"/>
            </w:tcBorders>
            <w:hideMark/>
          </w:tcPr>
          <w:p w14:paraId="53345B01" w14:textId="77777777" w:rsidR="008408E1" w:rsidRDefault="008408E1">
            <w:r>
              <w:t>gate</w:t>
            </w:r>
          </w:p>
        </w:tc>
        <w:tc>
          <w:tcPr>
            <w:tcW w:w="1034" w:type="dxa"/>
            <w:tcBorders>
              <w:top w:val="single" w:sz="4" w:space="0" w:color="auto"/>
              <w:left w:val="single" w:sz="4" w:space="0" w:color="auto"/>
              <w:bottom w:val="single" w:sz="4" w:space="0" w:color="auto"/>
              <w:right w:val="single" w:sz="4" w:space="0" w:color="auto"/>
            </w:tcBorders>
            <w:hideMark/>
          </w:tcPr>
          <w:p w14:paraId="1A94131A" w14:textId="77777777" w:rsidR="008408E1" w:rsidRDefault="008408E1">
            <w:r>
              <w:t>pool</w:t>
            </w:r>
          </w:p>
        </w:tc>
        <w:tc>
          <w:tcPr>
            <w:tcW w:w="1111" w:type="dxa"/>
            <w:tcBorders>
              <w:top w:val="single" w:sz="4" w:space="0" w:color="auto"/>
              <w:left w:val="single" w:sz="4" w:space="0" w:color="auto"/>
              <w:bottom w:val="single" w:sz="4" w:space="0" w:color="auto"/>
              <w:right w:val="single" w:sz="4" w:space="0" w:color="auto"/>
            </w:tcBorders>
            <w:hideMark/>
          </w:tcPr>
          <w:p w14:paraId="3DAD88D7" w14:textId="77777777" w:rsidR="008408E1" w:rsidRDefault="008408E1">
            <w:r>
              <w:t>source</w:t>
            </w:r>
          </w:p>
        </w:tc>
        <w:tc>
          <w:tcPr>
            <w:tcW w:w="947" w:type="dxa"/>
            <w:tcBorders>
              <w:top w:val="single" w:sz="4" w:space="0" w:color="auto"/>
              <w:left w:val="single" w:sz="4" w:space="0" w:color="auto"/>
              <w:bottom w:val="single" w:sz="4" w:space="0" w:color="auto"/>
              <w:right w:val="single" w:sz="4" w:space="0" w:color="auto"/>
            </w:tcBorders>
            <w:hideMark/>
          </w:tcPr>
          <w:p w14:paraId="45676304" w14:textId="77777777" w:rsidR="008408E1" w:rsidRDefault="008408E1">
            <w:r>
              <w:t>drain</w:t>
            </w:r>
          </w:p>
        </w:tc>
        <w:tc>
          <w:tcPr>
            <w:tcW w:w="849" w:type="dxa"/>
            <w:tcBorders>
              <w:top w:val="single" w:sz="4" w:space="0" w:color="auto"/>
              <w:left w:val="single" w:sz="4" w:space="0" w:color="auto"/>
              <w:bottom w:val="single" w:sz="4" w:space="0" w:color="auto"/>
              <w:right w:val="single" w:sz="4" w:space="0" w:color="auto"/>
            </w:tcBorders>
            <w:hideMark/>
          </w:tcPr>
          <w:p w14:paraId="2A4E7229" w14:textId="77777777" w:rsidR="008408E1" w:rsidRDefault="008408E1">
            <w:r>
              <w:t>gate</w:t>
            </w:r>
          </w:p>
        </w:tc>
        <w:tc>
          <w:tcPr>
            <w:tcW w:w="1218" w:type="dxa"/>
            <w:tcBorders>
              <w:top w:val="single" w:sz="4" w:space="0" w:color="auto"/>
              <w:left w:val="single" w:sz="4" w:space="0" w:color="auto"/>
              <w:bottom w:val="single" w:sz="4" w:space="0" w:color="auto"/>
              <w:right w:val="single" w:sz="4" w:space="0" w:color="auto"/>
            </w:tcBorders>
            <w:hideMark/>
          </w:tcPr>
          <w:p w14:paraId="1E7E6357" w14:textId="77777777" w:rsidR="008408E1" w:rsidRDefault="008408E1">
            <w:r>
              <w:t>converter</w:t>
            </w:r>
          </w:p>
        </w:tc>
        <w:tc>
          <w:tcPr>
            <w:tcW w:w="1225" w:type="dxa"/>
            <w:tcBorders>
              <w:top w:val="single" w:sz="4" w:space="0" w:color="auto"/>
              <w:left w:val="single" w:sz="4" w:space="0" w:color="auto"/>
              <w:bottom w:val="single" w:sz="4" w:space="0" w:color="auto"/>
              <w:right w:val="single" w:sz="4" w:space="0" w:color="auto"/>
            </w:tcBorders>
            <w:hideMark/>
          </w:tcPr>
          <w:p w14:paraId="71B5CF47" w14:textId="77777777" w:rsidR="008408E1" w:rsidRDefault="008408E1">
            <w:r>
              <w:t>reference</w:t>
            </w:r>
          </w:p>
        </w:tc>
      </w:tr>
    </w:tbl>
    <w:p w14:paraId="65F598BF" w14:textId="77777777" w:rsidR="008408E1" w:rsidRDefault="008408E1" w:rsidP="008408E1"/>
    <w:p w14:paraId="19F1C17D" w14:textId="77777777" w:rsidR="008408E1" w:rsidRDefault="008408E1" w:rsidP="008408E1">
      <w:pPr>
        <w:pStyle w:val="Kop3"/>
      </w:pPr>
      <w:bookmarkStart w:id="232" w:name="_Toc485047206"/>
      <w:r>
        <w:t>Source</w:t>
      </w:r>
      <w:bookmarkEnd w:id="232"/>
    </w:p>
    <w:p w14:paraId="6A9893AD" w14:textId="77777777" w:rsidR="008408E1" w:rsidRDefault="008408E1" w:rsidP="008408E1">
      <w:r>
        <w:t>A source is a node with source behavior.</w:t>
      </w:r>
    </w:p>
    <w:tbl>
      <w:tblPr>
        <w:tblStyle w:val="Tabelraster"/>
        <w:tblW w:w="0" w:type="auto"/>
        <w:tblLook w:val="04A0" w:firstRow="1" w:lastRow="0" w:firstColumn="1" w:lastColumn="0" w:noHBand="0" w:noVBand="1"/>
      </w:tblPr>
      <w:tblGrid>
        <w:gridCol w:w="1309"/>
        <w:gridCol w:w="1163"/>
        <w:gridCol w:w="1034"/>
        <w:gridCol w:w="1111"/>
        <w:gridCol w:w="947"/>
        <w:gridCol w:w="849"/>
        <w:gridCol w:w="1218"/>
        <w:gridCol w:w="1225"/>
      </w:tblGrid>
      <w:tr w:rsidR="008408E1" w14:paraId="6E613644" w14:textId="77777777" w:rsidTr="008408E1">
        <w:tc>
          <w:tcPr>
            <w:tcW w:w="1309" w:type="dxa"/>
            <w:tcBorders>
              <w:top w:val="single" w:sz="4" w:space="0" w:color="auto"/>
              <w:left w:val="single" w:sz="4" w:space="0" w:color="auto"/>
              <w:bottom w:val="single" w:sz="4" w:space="0" w:color="auto"/>
              <w:right w:val="single" w:sz="4" w:space="0" w:color="auto"/>
            </w:tcBorders>
            <w:hideMark/>
          </w:tcPr>
          <w:p w14:paraId="7A6647AF" w14:textId="77777777" w:rsidR="008408E1" w:rsidRDefault="008408E1">
            <w:pPr>
              <w:rPr>
                <w:b/>
              </w:rPr>
            </w:pPr>
            <w:r>
              <w:rPr>
                <w:b/>
              </w:rPr>
              <w:t>attribute</w:t>
            </w:r>
          </w:p>
        </w:tc>
        <w:tc>
          <w:tcPr>
            <w:tcW w:w="1163" w:type="dxa"/>
            <w:tcBorders>
              <w:top w:val="single" w:sz="4" w:space="0" w:color="auto"/>
              <w:left w:val="single" w:sz="4" w:space="0" w:color="auto"/>
              <w:bottom w:val="single" w:sz="4" w:space="0" w:color="auto"/>
              <w:right w:val="single" w:sz="4" w:space="0" w:color="auto"/>
            </w:tcBorders>
            <w:hideMark/>
          </w:tcPr>
          <w:p w14:paraId="40D8FDBC" w14:textId="77777777" w:rsidR="008408E1" w:rsidRDefault="008408E1">
            <w:pPr>
              <w:rPr>
                <w:b/>
              </w:rPr>
            </w:pPr>
            <w:r>
              <w:rPr>
                <w:b/>
              </w:rPr>
              <w:t>default</w:t>
            </w:r>
          </w:p>
        </w:tc>
        <w:tc>
          <w:tcPr>
            <w:tcW w:w="6384" w:type="dxa"/>
            <w:gridSpan w:val="6"/>
            <w:tcBorders>
              <w:top w:val="single" w:sz="4" w:space="0" w:color="auto"/>
              <w:left w:val="single" w:sz="4" w:space="0" w:color="auto"/>
              <w:bottom w:val="single" w:sz="4" w:space="0" w:color="auto"/>
              <w:right w:val="single" w:sz="4" w:space="0" w:color="auto"/>
            </w:tcBorders>
            <w:hideMark/>
          </w:tcPr>
          <w:p w14:paraId="5F8AE432" w14:textId="77777777" w:rsidR="008408E1" w:rsidRDefault="008408E1">
            <w:pPr>
              <w:rPr>
                <w:b/>
              </w:rPr>
            </w:pPr>
            <w:r>
              <w:rPr>
                <w:b/>
              </w:rPr>
              <w:t>choices</w:t>
            </w:r>
          </w:p>
        </w:tc>
      </w:tr>
      <w:tr w:rsidR="008408E1" w14:paraId="65D03A88"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226BC252" w14:textId="77777777" w:rsidR="008408E1" w:rsidRDefault="008408E1">
            <w:r>
              <w:t>io</w:t>
            </w:r>
          </w:p>
        </w:tc>
        <w:tc>
          <w:tcPr>
            <w:tcW w:w="1163" w:type="dxa"/>
            <w:tcBorders>
              <w:top w:val="single" w:sz="4" w:space="0" w:color="auto"/>
              <w:left w:val="single" w:sz="4" w:space="0" w:color="auto"/>
              <w:bottom w:val="single" w:sz="4" w:space="0" w:color="auto"/>
              <w:right w:val="single" w:sz="4" w:space="0" w:color="auto"/>
            </w:tcBorders>
            <w:hideMark/>
          </w:tcPr>
          <w:p w14:paraId="1B0A81C2" w14:textId="77777777" w:rsidR="008408E1" w:rsidRDefault="008408E1">
            <w:r>
              <w:t>internal</w:t>
            </w:r>
          </w:p>
        </w:tc>
        <w:tc>
          <w:tcPr>
            <w:tcW w:w="1034" w:type="dxa"/>
            <w:tcBorders>
              <w:top w:val="single" w:sz="4" w:space="0" w:color="auto"/>
              <w:left w:val="single" w:sz="4" w:space="0" w:color="auto"/>
              <w:bottom w:val="single" w:sz="4" w:space="0" w:color="auto"/>
              <w:right w:val="single" w:sz="4" w:space="0" w:color="auto"/>
            </w:tcBorders>
            <w:hideMark/>
          </w:tcPr>
          <w:p w14:paraId="7D20AB44" w14:textId="77777777" w:rsidR="008408E1" w:rsidRDefault="008408E1">
            <w:r>
              <w:t>internal</w:t>
            </w:r>
          </w:p>
        </w:tc>
        <w:tc>
          <w:tcPr>
            <w:tcW w:w="1111" w:type="dxa"/>
            <w:tcBorders>
              <w:top w:val="single" w:sz="4" w:space="0" w:color="auto"/>
              <w:left w:val="single" w:sz="4" w:space="0" w:color="auto"/>
              <w:bottom w:val="single" w:sz="4" w:space="0" w:color="auto"/>
              <w:right w:val="single" w:sz="4" w:space="0" w:color="auto"/>
            </w:tcBorders>
            <w:hideMark/>
          </w:tcPr>
          <w:p w14:paraId="69574DF5" w14:textId="77777777" w:rsidR="008408E1" w:rsidRDefault="008408E1">
            <w:pPr>
              <w:rPr>
                <w:strike/>
              </w:rPr>
            </w:pPr>
            <w:r>
              <w:rPr>
                <w:strike/>
              </w:rPr>
              <w:t>in</w:t>
            </w:r>
          </w:p>
        </w:tc>
        <w:tc>
          <w:tcPr>
            <w:tcW w:w="947" w:type="dxa"/>
            <w:tcBorders>
              <w:top w:val="single" w:sz="4" w:space="0" w:color="auto"/>
              <w:left w:val="single" w:sz="4" w:space="0" w:color="auto"/>
              <w:bottom w:val="single" w:sz="4" w:space="0" w:color="auto"/>
              <w:right w:val="single" w:sz="4" w:space="0" w:color="auto"/>
            </w:tcBorders>
            <w:hideMark/>
          </w:tcPr>
          <w:p w14:paraId="55568C64" w14:textId="77777777" w:rsidR="008408E1" w:rsidRDefault="008408E1">
            <w:pPr>
              <w:rPr>
                <w:strike/>
              </w:rPr>
            </w:pPr>
            <w:r>
              <w:rPr>
                <w:strike/>
              </w:rPr>
              <w:t>out</w:t>
            </w:r>
          </w:p>
        </w:tc>
        <w:tc>
          <w:tcPr>
            <w:tcW w:w="849" w:type="dxa"/>
            <w:tcBorders>
              <w:top w:val="single" w:sz="4" w:space="0" w:color="auto"/>
              <w:left w:val="single" w:sz="4" w:space="0" w:color="auto"/>
              <w:bottom w:val="single" w:sz="4" w:space="0" w:color="auto"/>
              <w:right w:val="single" w:sz="4" w:space="0" w:color="auto"/>
            </w:tcBorders>
            <w:hideMark/>
          </w:tcPr>
          <w:p w14:paraId="7454B0BE" w14:textId="77777777" w:rsidR="008408E1" w:rsidRDefault="008408E1">
            <w:pPr>
              <w:rPr>
                <w:strike/>
              </w:rPr>
            </w:pPr>
            <w:r>
              <w:rPr>
                <w:strike/>
              </w:rPr>
              <w:t>inout</w:t>
            </w:r>
          </w:p>
        </w:tc>
        <w:tc>
          <w:tcPr>
            <w:tcW w:w="1218" w:type="dxa"/>
            <w:tcBorders>
              <w:top w:val="single" w:sz="4" w:space="0" w:color="auto"/>
              <w:left w:val="single" w:sz="4" w:space="0" w:color="auto"/>
              <w:bottom w:val="single" w:sz="4" w:space="0" w:color="auto"/>
              <w:right w:val="single" w:sz="4" w:space="0" w:color="auto"/>
            </w:tcBorders>
          </w:tcPr>
          <w:p w14:paraId="700D4FBF" w14:textId="77777777" w:rsidR="008408E1" w:rsidRDefault="008408E1"/>
        </w:tc>
        <w:tc>
          <w:tcPr>
            <w:tcW w:w="1225" w:type="dxa"/>
            <w:tcBorders>
              <w:top w:val="single" w:sz="4" w:space="0" w:color="auto"/>
              <w:left w:val="single" w:sz="4" w:space="0" w:color="auto"/>
              <w:bottom w:val="single" w:sz="4" w:space="0" w:color="auto"/>
              <w:right w:val="single" w:sz="4" w:space="0" w:color="auto"/>
            </w:tcBorders>
          </w:tcPr>
          <w:p w14:paraId="49B953CA" w14:textId="77777777" w:rsidR="008408E1" w:rsidRDefault="008408E1"/>
        </w:tc>
      </w:tr>
      <w:tr w:rsidR="008408E1" w14:paraId="61770A74"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00625E8F" w14:textId="77777777" w:rsidR="008408E1" w:rsidRDefault="008408E1">
            <w:r>
              <w:t>when</w:t>
            </w:r>
          </w:p>
        </w:tc>
        <w:tc>
          <w:tcPr>
            <w:tcW w:w="1163" w:type="dxa"/>
            <w:tcBorders>
              <w:top w:val="single" w:sz="4" w:space="0" w:color="auto"/>
              <w:left w:val="single" w:sz="4" w:space="0" w:color="auto"/>
              <w:bottom w:val="single" w:sz="4" w:space="0" w:color="auto"/>
              <w:right w:val="single" w:sz="4" w:space="0" w:color="auto"/>
            </w:tcBorders>
            <w:hideMark/>
          </w:tcPr>
          <w:p w14:paraId="58D23DAF" w14:textId="77777777" w:rsidR="008408E1" w:rsidRDefault="008408E1">
            <w:r>
              <w:t>passive</w:t>
            </w:r>
          </w:p>
        </w:tc>
        <w:tc>
          <w:tcPr>
            <w:tcW w:w="1034" w:type="dxa"/>
            <w:tcBorders>
              <w:top w:val="single" w:sz="4" w:space="0" w:color="auto"/>
              <w:left w:val="single" w:sz="4" w:space="0" w:color="auto"/>
              <w:bottom w:val="single" w:sz="4" w:space="0" w:color="auto"/>
              <w:right w:val="single" w:sz="4" w:space="0" w:color="auto"/>
            </w:tcBorders>
            <w:hideMark/>
          </w:tcPr>
          <w:p w14:paraId="14954316" w14:textId="77777777" w:rsidR="008408E1" w:rsidRDefault="008408E1">
            <w:r>
              <w:t>passive</w:t>
            </w:r>
          </w:p>
        </w:tc>
        <w:tc>
          <w:tcPr>
            <w:tcW w:w="1111" w:type="dxa"/>
            <w:tcBorders>
              <w:top w:val="single" w:sz="4" w:space="0" w:color="auto"/>
              <w:left w:val="single" w:sz="4" w:space="0" w:color="auto"/>
              <w:bottom w:val="single" w:sz="4" w:space="0" w:color="auto"/>
              <w:right w:val="single" w:sz="4" w:space="0" w:color="auto"/>
            </w:tcBorders>
            <w:hideMark/>
          </w:tcPr>
          <w:p w14:paraId="3D3B630E" w14:textId="77777777" w:rsidR="008408E1" w:rsidRDefault="008408E1">
            <w:r>
              <w:t>auto</w:t>
            </w:r>
          </w:p>
        </w:tc>
        <w:tc>
          <w:tcPr>
            <w:tcW w:w="947" w:type="dxa"/>
            <w:tcBorders>
              <w:top w:val="single" w:sz="4" w:space="0" w:color="auto"/>
              <w:left w:val="single" w:sz="4" w:space="0" w:color="auto"/>
              <w:bottom w:val="single" w:sz="4" w:space="0" w:color="auto"/>
              <w:right w:val="single" w:sz="4" w:space="0" w:color="auto"/>
            </w:tcBorders>
            <w:hideMark/>
          </w:tcPr>
          <w:p w14:paraId="2A53F58A" w14:textId="77777777" w:rsidR="008408E1" w:rsidRDefault="008408E1">
            <w:r>
              <w:t>user</w:t>
            </w:r>
          </w:p>
        </w:tc>
        <w:tc>
          <w:tcPr>
            <w:tcW w:w="849" w:type="dxa"/>
            <w:tcBorders>
              <w:top w:val="single" w:sz="4" w:space="0" w:color="auto"/>
              <w:left w:val="single" w:sz="4" w:space="0" w:color="auto"/>
              <w:bottom w:val="single" w:sz="4" w:space="0" w:color="auto"/>
              <w:right w:val="single" w:sz="4" w:space="0" w:color="auto"/>
            </w:tcBorders>
            <w:hideMark/>
          </w:tcPr>
          <w:p w14:paraId="71FF86B9" w14:textId="77777777" w:rsidR="008408E1" w:rsidRDefault="008408E1">
            <w:r>
              <w:t>start</w:t>
            </w:r>
          </w:p>
        </w:tc>
        <w:tc>
          <w:tcPr>
            <w:tcW w:w="1218" w:type="dxa"/>
            <w:tcBorders>
              <w:top w:val="single" w:sz="4" w:space="0" w:color="auto"/>
              <w:left w:val="single" w:sz="4" w:space="0" w:color="auto"/>
              <w:bottom w:val="single" w:sz="4" w:space="0" w:color="auto"/>
              <w:right w:val="single" w:sz="4" w:space="0" w:color="auto"/>
            </w:tcBorders>
          </w:tcPr>
          <w:p w14:paraId="72E04E02" w14:textId="77777777" w:rsidR="008408E1" w:rsidRDefault="008408E1"/>
        </w:tc>
        <w:tc>
          <w:tcPr>
            <w:tcW w:w="1225" w:type="dxa"/>
            <w:tcBorders>
              <w:top w:val="single" w:sz="4" w:space="0" w:color="auto"/>
              <w:left w:val="single" w:sz="4" w:space="0" w:color="auto"/>
              <w:bottom w:val="single" w:sz="4" w:space="0" w:color="auto"/>
              <w:right w:val="single" w:sz="4" w:space="0" w:color="auto"/>
            </w:tcBorders>
          </w:tcPr>
          <w:p w14:paraId="221D84A9" w14:textId="77777777" w:rsidR="008408E1" w:rsidRDefault="008408E1"/>
        </w:tc>
      </w:tr>
      <w:tr w:rsidR="008408E1" w14:paraId="66FDD826"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2ED8F3C9" w14:textId="77777777" w:rsidR="008408E1" w:rsidRDefault="008408E1">
            <w:r>
              <w:t>act</w:t>
            </w:r>
          </w:p>
        </w:tc>
        <w:tc>
          <w:tcPr>
            <w:tcW w:w="1163" w:type="dxa"/>
            <w:tcBorders>
              <w:top w:val="single" w:sz="4" w:space="0" w:color="auto"/>
              <w:left w:val="single" w:sz="4" w:space="0" w:color="auto"/>
              <w:bottom w:val="single" w:sz="4" w:space="0" w:color="auto"/>
              <w:right w:val="single" w:sz="4" w:space="0" w:color="auto"/>
            </w:tcBorders>
            <w:hideMark/>
          </w:tcPr>
          <w:p w14:paraId="540D3239" w14:textId="77777777" w:rsidR="008408E1" w:rsidRDefault="008408E1">
            <w:r>
              <w:t>push</w:t>
            </w:r>
          </w:p>
        </w:tc>
        <w:tc>
          <w:tcPr>
            <w:tcW w:w="1034" w:type="dxa"/>
            <w:tcBorders>
              <w:top w:val="single" w:sz="4" w:space="0" w:color="auto"/>
              <w:left w:val="single" w:sz="4" w:space="0" w:color="auto"/>
              <w:bottom w:val="single" w:sz="4" w:space="0" w:color="auto"/>
              <w:right w:val="single" w:sz="4" w:space="0" w:color="auto"/>
            </w:tcBorders>
            <w:hideMark/>
          </w:tcPr>
          <w:p w14:paraId="194C8422" w14:textId="77777777" w:rsidR="008408E1" w:rsidRDefault="008408E1">
            <w:pPr>
              <w:rPr>
                <w:strike/>
              </w:rPr>
            </w:pPr>
            <w:r>
              <w:rPr>
                <w:strike/>
              </w:rPr>
              <w:t>pull</w:t>
            </w:r>
          </w:p>
        </w:tc>
        <w:tc>
          <w:tcPr>
            <w:tcW w:w="1111" w:type="dxa"/>
            <w:tcBorders>
              <w:top w:val="single" w:sz="4" w:space="0" w:color="auto"/>
              <w:left w:val="single" w:sz="4" w:space="0" w:color="auto"/>
              <w:bottom w:val="single" w:sz="4" w:space="0" w:color="auto"/>
              <w:right w:val="single" w:sz="4" w:space="0" w:color="auto"/>
            </w:tcBorders>
            <w:hideMark/>
          </w:tcPr>
          <w:p w14:paraId="2775D482" w14:textId="77777777" w:rsidR="008408E1" w:rsidRDefault="008408E1">
            <w:r>
              <w:t>push</w:t>
            </w:r>
          </w:p>
        </w:tc>
        <w:tc>
          <w:tcPr>
            <w:tcW w:w="4239" w:type="dxa"/>
            <w:gridSpan w:val="4"/>
            <w:tcBorders>
              <w:top w:val="single" w:sz="4" w:space="0" w:color="auto"/>
              <w:left w:val="single" w:sz="4" w:space="0" w:color="auto"/>
              <w:bottom w:val="single" w:sz="4" w:space="0" w:color="auto"/>
              <w:right w:val="single" w:sz="4" w:space="0" w:color="auto"/>
            </w:tcBorders>
            <w:hideMark/>
          </w:tcPr>
          <w:p w14:paraId="6E6655FE" w14:textId="77777777" w:rsidR="008408E1" w:rsidRDefault="008408E1">
            <w:r>
              <w:t>sources cannot pull</w:t>
            </w:r>
          </w:p>
        </w:tc>
      </w:tr>
      <w:tr w:rsidR="008408E1" w14:paraId="02354BDD" w14:textId="77777777" w:rsidTr="008408E1">
        <w:trPr>
          <w:trHeight w:val="350"/>
        </w:trPr>
        <w:tc>
          <w:tcPr>
            <w:tcW w:w="1309" w:type="dxa"/>
            <w:tcBorders>
              <w:top w:val="single" w:sz="4" w:space="0" w:color="auto"/>
              <w:left w:val="single" w:sz="4" w:space="0" w:color="auto"/>
              <w:bottom w:val="single" w:sz="4" w:space="0" w:color="auto"/>
              <w:right w:val="single" w:sz="4" w:space="0" w:color="auto"/>
            </w:tcBorders>
            <w:hideMark/>
          </w:tcPr>
          <w:p w14:paraId="335A12C8" w14:textId="77777777" w:rsidR="008408E1" w:rsidRDefault="008408E1">
            <w:r>
              <w:t>how</w:t>
            </w:r>
          </w:p>
        </w:tc>
        <w:tc>
          <w:tcPr>
            <w:tcW w:w="1163" w:type="dxa"/>
            <w:tcBorders>
              <w:top w:val="single" w:sz="4" w:space="0" w:color="auto"/>
              <w:left w:val="single" w:sz="4" w:space="0" w:color="auto"/>
              <w:bottom w:val="single" w:sz="4" w:space="0" w:color="auto"/>
              <w:right w:val="single" w:sz="4" w:space="0" w:color="auto"/>
            </w:tcBorders>
            <w:hideMark/>
          </w:tcPr>
          <w:p w14:paraId="218F487E" w14:textId="77777777" w:rsidR="008408E1" w:rsidRDefault="008408E1">
            <w:r>
              <w:t>all</w:t>
            </w:r>
          </w:p>
        </w:tc>
        <w:tc>
          <w:tcPr>
            <w:tcW w:w="1034" w:type="dxa"/>
            <w:tcBorders>
              <w:top w:val="single" w:sz="4" w:space="0" w:color="auto"/>
              <w:left w:val="single" w:sz="4" w:space="0" w:color="auto"/>
              <w:bottom w:val="single" w:sz="4" w:space="0" w:color="auto"/>
              <w:right w:val="single" w:sz="4" w:space="0" w:color="auto"/>
            </w:tcBorders>
            <w:hideMark/>
          </w:tcPr>
          <w:p w14:paraId="10DCC857" w14:textId="77777777" w:rsidR="008408E1" w:rsidRDefault="008408E1">
            <w:pPr>
              <w:rPr>
                <w:strike/>
              </w:rPr>
            </w:pPr>
            <w:r>
              <w:rPr>
                <w:strike/>
              </w:rPr>
              <w:t>any</w:t>
            </w:r>
          </w:p>
        </w:tc>
        <w:tc>
          <w:tcPr>
            <w:tcW w:w="1111" w:type="dxa"/>
            <w:tcBorders>
              <w:top w:val="single" w:sz="4" w:space="0" w:color="auto"/>
              <w:left w:val="single" w:sz="4" w:space="0" w:color="auto"/>
              <w:bottom w:val="single" w:sz="4" w:space="0" w:color="auto"/>
              <w:right w:val="single" w:sz="4" w:space="0" w:color="auto"/>
            </w:tcBorders>
            <w:hideMark/>
          </w:tcPr>
          <w:p w14:paraId="00FE7EC9" w14:textId="77777777" w:rsidR="008408E1" w:rsidRDefault="008408E1">
            <w:r>
              <w:t>all</w:t>
            </w:r>
          </w:p>
        </w:tc>
        <w:tc>
          <w:tcPr>
            <w:tcW w:w="4239" w:type="dxa"/>
            <w:gridSpan w:val="4"/>
            <w:tcBorders>
              <w:top w:val="single" w:sz="4" w:space="0" w:color="auto"/>
              <w:left w:val="single" w:sz="4" w:space="0" w:color="auto"/>
              <w:bottom w:val="single" w:sz="4" w:space="0" w:color="auto"/>
              <w:right w:val="single" w:sz="4" w:space="0" w:color="auto"/>
            </w:tcBorders>
            <w:hideMark/>
          </w:tcPr>
          <w:p w14:paraId="3E529BF1" w14:textId="77777777" w:rsidR="008408E1" w:rsidRDefault="008408E1">
            <w:r>
              <w:t>sources provide abundant resources</w:t>
            </w:r>
          </w:p>
        </w:tc>
      </w:tr>
      <w:tr w:rsidR="008408E1" w14:paraId="1B90D399"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51AC1E06" w14:textId="77777777" w:rsidR="008408E1" w:rsidRDefault="008408E1">
            <w:r>
              <w:t>name</w:t>
            </w:r>
          </w:p>
        </w:tc>
        <w:tc>
          <w:tcPr>
            <w:tcW w:w="1163" w:type="dxa"/>
            <w:tcBorders>
              <w:top w:val="single" w:sz="4" w:space="0" w:color="auto"/>
              <w:left w:val="single" w:sz="4" w:space="0" w:color="auto"/>
              <w:bottom w:val="single" w:sz="4" w:space="0" w:color="auto"/>
              <w:right w:val="single" w:sz="4" w:space="0" w:color="auto"/>
            </w:tcBorders>
          </w:tcPr>
          <w:p w14:paraId="5308A39F" w14:textId="77777777" w:rsidR="008408E1" w:rsidRDefault="008408E1"/>
        </w:tc>
        <w:tc>
          <w:tcPr>
            <w:tcW w:w="6384" w:type="dxa"/>
            <w:gridSpan w:val="6"/>
            <w:tcBorders>
              <w:top w:val="single" w:sz="4" w:space="0" w:color="auto"/>
              <w:left w:val="single" w:sz="4" w:space="0" w:color="auto"/>
              <w:bottom w:val="single" w:sz="4" w:space="0" w:color="auto"/>
              <w:right w:val="single" w:sz="4" w:space="0" w:color="auto"/>
            </w:tcBorders>
            <w:hideMark/>
          </w:tcPr>
          <w:p w14:paraId="0D79FAA2" w14:textId="77777777" w:rsidR="008408E1" w:rsidRDefault="008408E1">
            <w:r>
              <w:t>String value name is unique inside its definition</w:t>
            </w:r>
          </w:p>
        </w:tc>
      </w:tr>
      <w:tr w:rsidR="008408E1" w14:paraId="7154C402"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1E1257A5" w14:textId="77777777" w:rsidR="008408E1" w:rsidRDefault="008408E1">
            <w:r>
              <w:t>behavior</w:t>
            </w:r>
          </w:p>
        </w:tc>
        <w:tc>
          <w:tcPr>
            <w:tcW w:w="1163" w:type="dxa"/>
            <w:tcBorders>
              <w:top w:val="single" w:sz="4" w:space="0" w:color="auto"/>
              <w:left w:val="single" w:sz="4" w:space="0" w:color="auto"/>
              <w:bottom w:val="single" w:sz="4" w:space="0" w:color="auto"/>
              <w:right w:val="single" w:sz="4" w:space="0" w:color="auto"/>
            </w:tcBorders>
            <w:hideMark/>
          </w:tcPr>
          <w:p w14:paraId="40B91E39" w14:textId="77777777" w:rsidR="008408E1" w:rsidRDefault="008408E1">
            <w:r>
              <w:t>source</w:t>
            </w:r>
          </w:p>
        </w:tc>
        <w:tc>
          <w:tcPr>
            <w:tcW w:w="1034" w:type="dxa"/>
            <w:tcBorders>
              <w:top w:val="single" w:sz="4" w:space="0" w:color="auto"/>
              <w:left w:val="single" w:sz="4" w:space="0" w:color="auto"/>
              <w:bottom w:val="single" w:sz="4" w:space="0" w:color="auto"/>
              <w:right w:val="single" w:sz="4" w:space="0" w:color="auto"/>
            </w:tcBorders>
            <w:hideMark/>
          </w:tcPr>
          <w:p w14:paraId="18C93CE9" w14:textId="77777777" w:rsidR="008408E1" w:rsidRDefault="008408E1">
            <w:r>
              <w:t>pool</w:t>
            </w:r>
          </w:p>
        </w:tc>
        <w:tc>
          <w:tcPr>
            <w:tcW w:w="1111" w:type="dxa"/>
            <w:tcBorders>
              <w:top w:val="single" w:sz="4" w:space="0" w:color="auto"/>
              <w:left w:val="single" w:sz="4" w:space="0" w:color="auto"/>
              <w:bottom w:val="single" w:sz="4" w:space="0" w:color="auto"/>
              <w:right w:val="single" w:sz="4" w:space="0" w:color="auto"/>
            </w:tcBorders>
            <w:hideMark/>
          </w:tcPr>
          <w:p w14:paraId="7B328611" w14:textId="77777777" w:rsidR="008408E1" w:rsidRDefault="008408E1">
            <w:r>
              <w:t>source</w:t>
            </w:r>
          </w:p>
        </w:tc>
        <w:tc>
          <w:tcPr>
            <w:tcW w:w="947" w:type="dxa"/>
            <w:tcBorders>
              <w:top w:val="single" w:sz="4" w:space="0" w:color="auto"/>
              <w:left w:val="single" w:sz="4" w:space="0" w:color="auto"/>
              <w:bottom w:val="single" w:sz="4" w:space="0" w:color="auto"/>
              <w:right w:val="single" w:sz="4" w:space="0" w:color="auto"/>
            </w:tcBorders>
            <w:hideMark/>
          </w:tcPr>
          <w:p w14:paraId="5C4E28B2" w14:textId="77777777" w:rsidR="008408E1" w:rsidRDefault="008408E1">
            <w:r>
              <w:t>drain</w:t>
            </w:r>
          </w:p>
        </w:tc>
        <w:tc>
          <w:tcPr>
            <w:tcW w:w="849" w:type="dxa"/>
            <w:tcBorders>
              <w:top w:val="single" w:sz="4" w:space="0" w:color="auto"/>
              <w:left w:val="single" w:sz="4" w:space="0" w:color="auto"/>
              <w:bottom w:val="single" w:sz="4" w:space="0" w:color="auto"/>
              <w:right w:val="single" w:sz="4" w:space="0" w:color="auto"/>
            </w:tcBorders>
            <w:hideMark/>
          </w:tcPr>
          <w:p w14:paraId="3D7C0B82" w14:textId="77777777" w:rsidR="008408E1" w:rsidRDefault="008408E1">
            <w:r>
              <w:t>gate</w:t>
            </w:r>
          </w:p>
        </w:tc>
        <w:tc>
          <w:tcPr>
            <w:tcW w:w="1218" w:type="dxa"/>
            <w:tcBorders>
              <w:top w:val="single" w:sz="4" w:space="0" w:color="auto"/>
              <w:left w:val="single" w:sz="4" w:space="0" w:color="auto"/>
              <w:bottom w:val="single" w:sz="4" w:space="0" w:color="auto"/>
              <w:right w:val="single" w:sz="4" w:space="0" w:color="auto"/>
            </w:tcBorders>
            <w:hideMark/>
          </w:tcPr>
          <w:p w14:paraId="5AD241B5" w14:textId="77777777" w:rsidR="008408E1" w:rsidRDefault="008408E1">
            <w:r>
              <w:t>converter</w:t>
            </w:r>
          </w:p>
        </w:tc>
        <w:tc>
          <w:tcPr>
            <w:tcW w:w="1225" w:type="dxa"/>
            <w:tcBorders>
              <w:top w:val="single" w:sz="4" w:space="0" w:color="auto"/>
              <w:left w:val="single" w:sz="4" w:space="0" w:color="auto"/>
              <w:bottom w:val="single" w:sz="4" w:space="0" w:color="auto"/>
              <w:right w:val="single" w:sz="4" w:space="0" w:color="auto"/>
            </w:tcBorders>
            <w:hideMark/>
          </w:tcPr>
          <w:p w14:paraId="4F2FA188" w14:textId="77777777" w:rsidR="008408E1" w:rsidRDefault="008408E1">
            <w:r>
              <w:t>reference</w:t>
            </w:r>
          </w:p>
        </w:tc>
      </w:tr>
    </w:tbl>
    <w:p w14:paraId="5BF06641" w14:textId="77777777" w:rsidR="0029407F" w:rsidRDefault="0029407F" w:rsidP="0059753B">
      <w:pPr>
        <w:pStyle w:val="Geenafstand"/>
      </w:pPr>
    </w:p>
    <w:p w14:paraId="308FAA40" w14:textId="77777777" w:rsidR="008408E1" w:rsidRDefault="008408E1" w:rsidP="008408E1">
      <w:pPr>
        <w:pStyle w:val="Kop3"/>
      </w:pPr>
      <w:bookmarkStart w:id="233" w:name="_Toc485047207"/>
      <w:r>
        <w:t>Drain</w:t>
      </w:r>
      <w:bookmarkEnd w:id="233"/>
    </w:p>
    <w:p w14:paraId="12831C8A" w14:textId="77777777" w:rsidR="008408E1" w:rsidRPr="008408E1" w:rsidRDefault="008408E1" w:rsidP="008408E1">
      <w:r>
        <w:t>A drain is a node with drain behavior</w:t>
      </w:r>
    </w:p>
    <w:tbl>
      <w:tblPr>
        <w:tblStyle w:val="Tabelraster"/>
        <w:tblW w:w="0" w:type="auto"/>
        <w:tblLook w:val="04A0" w:firstRow="1" w:lastRow="0" w:firstColumn="1" w:lastColumn="0" w:noHBand="0" w:noVBand="1"/>
      </w:tblPr>
      <w:tblGrid>
        <w:gridCol w:w="1309"/>
        <w:gridCol w:w="1163"/>
        <w:gridCol w:w="1034"/>
        <w:gridCol w:w="1111"/>
        <w:gridCol w:w="947"/>
        <w:gridCol w:w="849"/>
        <w:gridCol w:w="1218"/>
        <w:gridCol w:w="1225"/>
      </w:tblGrid>
      <w:tr w:rsidR="008408E1" w14:paraId="52420B68" w14:textId="77777777" w:rsidTr="008408E1">
        <w:tc>
          <w:tcPr>
            <w:tcW w:w="1309" w:type="dxa"/>
            <w:tcBorders>
              <w:top w:val="single" w:sz="4" w:space="0" w:color="auto"/>
              <w:left w:val="single" w:sz="4" w:space="0" w:color="auto"/>
              <w:bottom w:val="single" w:sz="4" w:space="0" w:color="auto"/>
              <w:right w:val="single" w:sz="4" w:space="0" w:color="auto"/>
            </w:tcBorders>
            <w:hideMark/>
          </w:tcPr>
          <w:p w14:paraId="4AEA91F4" w14:textId="77777777" w:rsidR="008408E1" w:rsidRDefault="008408E1">
            <w:pPr>
              <w:rPr>
                <w:b/>
              </w:rPr>
            </w:pPr>
            <w:r>
              <w:rPr>
                <w:b/>
              </w:rPr>
              <w:t>attribute</w:t>
            </w:r>
          </w:p>
        </w:tc>
        <w:tc>
          <w:tcPr>
            <w:tcW w:w="1163" w:type="dxa"/>
            <w:tcBorders>
              <w:top w:val="single" w:sz="4" w:space="0" w:color="auto"/>
              <w:left w:val="single" w:sz="4" w:space="0" w:color="auto"/>
              <w:bottom w:val="single" w:sz="4" w:space="0" w:color="auto"/>
              <w:right w:val="single" w:sz="4" w:space="0" w:color="auto"/>
            </w:tcBorders>
            <w:hideMark/>
          </w:tcPr>
          <w:p w14:paraId="23EE23D8" w14:textId="77777777" w:rsidR="008408E1" w:rsidRDefault="008408E1">
            <w:pPr>
              <w:rPr>
                <w:b/>
              </w:rPr>
            </w:pPr>
            <w:r>
              <w:rPr>
                <w:b/>
              </w:rPr>
              <w:t>default</w:t>
            </w:r>
          </w:p>
        </w:tc>
        <w:tc>
          <w:tcPr>
            <w:tcW w:w="6384" w:type="dxa"/>
            <w:gridSpan w:val="6"/>
            <w:tcBorders>
              <w:top w:val="single" w:sz="4" w:space="0" w:color="auto"/>
              <w:left w:val="single" w:sz="4" w:space="0" w:color="auto"/>
              <w:bottom w:val="single" w:sz="4" w:space="0" w:color="auto"/>
              <w:right w:val="single" w:sz="4" w:space="0" w:color="auto"/>
            </w:tcBorders>
            <w:hideMark/>
          </w:tcPr>
          <w:p w14:paraId="01E1E605" w14:textId="77777777" w:rsidR="008408E1" w:rsidRDefault="008408E1">
            <w:pPr>
              <w:rPr>
                <w:b/>
              </w:rPr>
            </w:pPr>
            <w:r>
              <w:rPr>
                <w:b/>
              </w:rPr>
              <w:t>choices</w:t>
            </w:r>
          </w:p>
        </w:tc>
      </w:tr>
      <w:tr w:rsidR="008408E1" w14:paraId="2F4BB1DF"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4ABC7A76" w14:textId="77777777" w:rsidR="008408E1" w:rsidRDefault="008408E1">
            <w:r>
              <w:t>io</w:t>
            </w:r>
          </w:p>
        </w:tc>
        <w:tc>
          <w:tcPr>
            <w:tcW w:w="1163" w:type="dxa"/>
            <w:tcBorders>
              <w:top w:val="single" w:sz="4" w:space="0" w:color="auto"/>
              <w:left w:val="single" w:sz="4" w:space="0" w:color="auto"/>
              <w:bottom w:val="single" w:sz="4" w:space="0" w:color="auto"/>
              <w:right w:val="single" w:sz="4" w:space="0" w:color="auto"/>
            </w:tcBorders>
            <w:hideMark/>
          </w:tcPr>
          <w:p w14:paraId="3BB2DE01" w14:textId="77777777" w:rsidR="008408E1" w:rsidRDefault="008408E1">
            <w:r>
              <w:t>internal</w:t>
            </w:r>
          </w:p>
        </w:tc>
        <w:tc>
          <w:tcPr>
            <w:tcW w:w="1034" w:type="dxa"/>
            <w:tcBorders>
              <w:top w:val="single" w:sz="4" w:space="0" w:color="auto"/>
              <w:left w:val="single" w:sz="4" w:space="0" w:color="auto"/>
              <w:bottom w:val="single" w:sz="4" w:space="0" w:color="auto"/>
              <w:right w:val="single" w:sz="4" w:space="0" w:color="auto"/>
            </w:tcBorders>
            <w:hideMark/>
          </w:tcPr>
          <w:p w14:paraId="57FB9DBC" w14:textId="77777777" w:rsidR="008408E1" w:rsidRDefault="008408E1">
            <w:r>
              <w:t>internal</w:t>
            </w:r>
          </w:p>
        </w:tc>
        <w:tc>
          <w:tcPr>
            <w:tcW w:w="1111" w:type="dxa"/>
            <w:tcBorders>
              <w:top w:val="single" w:sz="4" w:space="0" w:color="auto"/>
              <w:left w:val="single" w:sz="4" w:space="0" w:color="auto"/>
              <w:bottom w:val="single" w:sz="4" w:space="0" w:color="auto"/>
              <w:right w:val="single" w:sz="4" w:space="0" w:color="auto"/>
            </w:tcBorders>
            <w:hideMark/>
          </w:tcPr>
          <w:p w14:paraId="6ADF192D" w14:textId="77777777" w:rsidR="008408E1" w:rsidRDefault="008408E1">
            <w:pPr>
              <w:rPr>
                <w:strike/>
              </w:rPr>
            </w:pPr>
            <w:r>
              <w:rPr>
                <w:strike/>
              </w:rPr>
              <w:t>in</w:t>
            </w:r>
          </w:p>
        </w:tc>
        <w:tc>
          <w:tcPr>
            <w:tcW w:w="947" w:type="dxa"/>
            <w:tcBorders>
              <w:top w:val="single" w:sz="4" w:space="0" w:color="auto"/>
              <w:left w:val="single" w:sz="4" w:space="0" w:color="auto"/>
              <w:bottom w:val="single" w:sz="4" w:space="0" w:color="auto"/>
              <w:right w:val="single" w:sz="4" w:space="0" w:color="auto"/>
            </w:tcBorders>
            <w:hideMark/>
          </w:tcPr>
          <w:p w14:paraId="0BD5B20F" w14:textId="77777777" w:rsidR="008408E1" w:rsidRDefault="008408E1">
            <w:pPr>
              <w:rPr>
                <w:strike/>
              </w:rPr>
            </w:pPr>
            <w:r>
              <w:rPr>
                <w:strike/>
              </w:rPr>
              <w:t>out</w:t>
            </w:r>
          </w:p>
        </w:tc>
        <w:tc>
          <w:tcPr>
            <w:tcW w:w="849" w:type="dxa"/>
            <w:tcBorders>
              <w:top w:val="single" w:sz="4" w:space="0" w:color="auto"/>
              <w:left w:val="single" w:sz="4" w:space="0" w:color="auto"/>
              <w:bottom w:val="single" w:sz="4" w:space="0" w:color="auto"/>
              <w:right w:val="single" w:sz="4" w:space="0" w:color="auto"/>
            </w:tcBorders>
            <w:hideMark/>
          </w:tcPr>
          <w:p w14:paraId="201CB3B5" w14:textId="77777777" w:rsidR="008408E1" w:rsidRDefault="008408E1">
            <w:pPr>
              <w:rPr>
                <w:strike/>
              </w:rPr>
            </w:pPr>
            <w:r>
              <w:rPr>
                <w:strike/>
              </w:rPr>
              <w:t>inout</w:t>
            </w:r>
          </w:p>
        </w:tc>
        <w:tc>
          <w:tcPr>
            <w:tcW w:w="1218" w:type="dxa"/>
            <w:tcBorders>
              <w:top w:val="single" w:sz="4" w:space="0" w:color="auto"/>
              <w:left w:val="single" w:sz="4" w:space="0" w:color="auto"/>
              <w:bottom w:val="single" w:sz="4" w:space="0" w:color="auto"/>
              <w:right w:val="single" w:sz="4" w:space="0" w:color="auto"/>
            </w:tcBorders>
          </w:tcPr>
          <w:p w14:paraId="0826DA75" w14:textId="77777777" w:rsidR="008408E1" w:rsidRDefault="008408E1"/>
        </w:tc>
        <w:tc>
          <w:tcPr>
            <w:tcW w:w="1225" w:type="dxa"/>
            <w:tcBorders>
              <w:top w:val="single" w:sz="4" w:space="0" w:color="auto"/>
              <w:left w:val="single" w:sz="4" w:space="0" w:color="auto"/>
              <w:bottom w:val="single" w:sz="4" w:space="0" w:color="auto"/>
              <w:right w:val="single" w:sz="4" w:space="0" w:color="auto"/>
            </w:tcBorders>
          </w:tcPr>
          <w:p w14:paraId="55977AB7" w14:textId="77777777" w:rsidR="008408E1" w:rsidRDefault="008408E1"/>
        </w:tc>
      </w:tr>
      <w:tr w:rsidR="008408E1" w14:paraId="53D2969C"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05F3875D" w14:textId="77777777" w:rsidR="008408E1" w:rsidRDefault="008408E1">
            <w:r>
              <w:t>when</w:t>
            </w:r>
          </w:p>
        </w:tc>
        <w:tc>
          <w:tcPr>
            <w:tcW w:w="1163" w:type="dxa"/>
            <w:tcBorders>
              <w:top w:val="single" w:sz="4" w:space="0" w:color="auto"/>
              <w:left w:val="single" w:sz="4" w:space="0" w:color="auto"/>
              <w:bottom w:val="single" w:sz="4" w:space="0" w:color="auto"/>
              <w:right w:val="single" w:sz="4" w:space="0" w:color="auto"/>
            </w:tcBorders>
            <w:hideMark/>
          </w:tcPr>
          <w:p w14:paraId="6A9CBBF8" w14:textId="77777777" w:rsidR="008408E1" w:rsidRDefault="008408E1">
            <w:r>
              <w:t>passive</w:t>
            </w:r>
          </w:p>
        </w:tc>
        <w:tc>
          <w:tcPr>
            <w:tcW w:w="1034" w:type="dxa"/>
            <w:tcBorders>
              <w:top w:val="single" w:sz="4" w:space="0" w:color="auto"/>
              <w:left w:val="single" w:sz="4" w:space="0" w:color="auto"/>
              <w:bottom w:val="single" w:sz="4" w:space="0" w:color="auto"/>
              <w:right w:val="single" w:sz="4" w:space="0" w:color="auto"/>
            </w:tcBorders>
            <w:hideMark/>
          </w:tcPr>
          <w:p w14:paraId="19E41A59" w14:textId="77777777" w:rsidR="008408E1" w:rsidRDefault="008408E1">
            <w:r>
              <w:t>passive</w:t>
            </w:r>
          </w:p>
        </w:tc>
        <w:tc>
          <w:tcPr>
            <w:tcW w:w="1111" w:type="dxa"/>
            <w:tcBorders>
              <w:top w:val="single" w:sz="4" w:space="0" w:color="auto"/>
              <w:left w:val="single" w:sz="4" w:space="0" w:color="auto"/>
              <w:bottom w:val="single" w:sz="4" w:space="0" w:color="auto"/>
              <w:right w:val="single" w:sz="4" w:space="0" w:color="auto"/>
            </w:tcBorders>
            <w:hideMark/>
          </w:tcPr>
          <w:p w14:paraId="5ED38878" w14:textId="77777777" w:rsidR="008408E1" w:rsidRDefault="008408E1">
            <w:r>
              <w:t>auto</w:t>
            </w:r>
          </w:p>
        </w:tc>
        <w:tc>
          <w:tcPr>
            <w:tcW w:w="947" w:type="dxa"/>
            <w:tcBorders>
              <w:top w:val="single" w:sz="4" w:space="0" w:color="auto"/>
              <w:left w:val="single" w:sz="4" w:space="0" w:color="auto"/>
              <w:bottom w:val="single" w:sz="4" w:space="0" w:color="auto"/>
              <w:right w:val="single" w:sz="4" w:space="0" w:color="auto"/>
            </w:tcBorders>
            <w:hideMark/>
          </w:tcPr>
          <w:p w14:paraId="74275003" w14:textId="77777777" w:rsidR="008408E1" w:rsidRDefault="008408E1">
            <w:r>
              <w:t>user</w:t>
            </w:r>
          </w:p>
        </w:tc>
        <w:tc>
          <w:tcPr>
            <w:tcW w:w="849" w:type="dxa"/>
            <w:tcBorders>
              <w:top w:val="single" w:sz="4" w:space="0" w:color="auto"/>
              <w:left w:val="single" w:sz="4" w:space="0" w:color="auto"/>
              <w:bottom w:val="single" w:sz="4" w:space="0" w:color="auto"/>
              <w:right w:val="single" w:sz="4" w:space="0" w:color="auto"/>
            </w:tcBorders>
            <w:hideMark/>
          </w:tcPr>
          <w:p w14:paraId="23357CED" w14:textId="77777777" w:rsidR="008408E1" w:rsidRDefault="008408E1">
            <w:r>
              <w:t>start</w:t>
            </w:r>
          </w:p>
        </w:tc>
        <w:tc>
          <w:tcPr>
            <w:tcW w:w="1218" w:type="dxa"/>
            <w:tcBorders>
              <w:top w:val="single" w:sz="4" w:space="0" w:color="auto"/>
              <w:left w:val="single" w:sz="4" w:space="0" w:color="auto"/>
              <w:bottom w:val="single" w:sz="4" w:space="0" w:color="auto"/>
              <w:right w:val="single" w:sz="4" w:space="0" w:color="auto"/>
            </w:tcBorders>
          </w:tcPr>
          <w:p w14:paraId="5606510F" w14:textId="77777777" w:rsidR="008408E1" w:rsidRDefault="008408E1"/>
        </w:tc>
        <w:tc>
          <w:tcPr>
            <w:tcW w:w="1225" w:type="dxa"/>
            <w:tcBorders>
              <w:top w:val="single" w:sz="4" w:space="0" w:color="auto"/>
              <w:left w:val="single" w:sz="4" w:space="0" w:color="auto"/>
              <w:bottom w:val="single" w:sz="4" w:space="0" w:color="auto"/>
              <w:right w:val="single" w:sz="4" w:space="0" w:color="auto"/>
            </w:tcBorders>
          </w:tcPr>
          <w:p w14:paraId="4B6098CC" w14:textId="77777777" w:rsidR="008408E1" w:rsidRDefault="008408E1"/>
        </w:tc>
      </w:tr>
      <w:tr w:rsidR="008408E1" w14:paraId="3D6BDF7C"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50E8C9F8" w14:textId="77777777" w:rsidR="008408E1" w:rsidRDefault="008408E1">
            <w:r>
              <w:t>act</w:t>
            </w:r>
          </w:p>
        </w:tc>
        <w:tc>
          <w:tcPr>
            <w:tcW w:w="1163" w:type="dxa"/>
            <w:tcBorders>
              <w:top w:val="single" w:sz="4" w:space="0" w:color="auto"/>
              <w:left w:val="single" w:sz="4" w:space="0" w:color="auto"/>
              <w:bottom w:val="single" w:sz="4" w:space="0" w:color="auto"/>
              <w:right w:val="single" w:sz="4" w:space="0" w:color="auto"/>
            </w:tcBorders>
            <w:hideMark/>
          </w:tcPr>
          <w:p w14:paraId="0D990D22" w14:textId="77777777" w:rsidR="008408E1" w:rsidRDefault="008408E1">
            <w:r>
              <w:t>pull</w:t>
            </w:r>
          </w:p>
        </w:tc>
        <w:tc>
          <w:tcPr>
            <w:tcW w:w="1034" w:type="dxa"/>
            <w:tcBorders>
              <w:top w:val="single" w:sz="4" w:space="0" w:color="auto"/>
              <w:left w:val="single" w:sz="4" w:space="0" w:color="auto"/>
              <w:bottom w:val="single" w:sz="4" w:space="0" w:color="auto"/>
              <w:right w:val="single" w:sz="4" w:space="0" w:color="auto"/>
            </w:tcBorders>
            <w:hideMark/>
          </w:tcPr>
          <w:p w14:paraId="43998341" w14:textId="77777777" w:rsidR="008408E1" w:rsidRDefault="008408E1">
            <w:r>
              <w:t>pull</w:t>
            </w:r>
          </w:p>
        </w:tc>
        <w:tc>
          <w:tcPr>
            <w:tcW w:w="1111" w:type="dxa"/>
            <w:tcBorders>
              <w:top w:val="single" w:sz="4" w:space="0" w:color="auto"/>
              <w:left w:val="single" w:sz="4" w:space="0" w:color="auto"/>
              <w:bottom w:val="single" w:sz="4" w:space="0" w:color="auto"/>
              <w:right w:val="single" w:sz="4" w:space="0" w:color="auto"/>
            </w:tcBorders>
            <w:hideMark/>
          </w:tcPr>
          <w:p w14:paraId="734D2D67" w14:textId="77777777" w:rsidR="008408E1" w:rsidRDefault="008408E1">
            <w:pPr>
              <w:rPr>
                <w:strike/>
              </w:rPr>
            </w:pPr>
            <w:r>
              <w:rPr>
                <w:strike/>
              </w:rPr>
              <w:t>push</w:t>
            </w:r>
          </w:p>
        </w:tc>
        <w:tc>
          <w:tcPr>
            <w:tcW w:w="4239" w:type="dxa"/>
            <w:gridSpan w:val="4"/>
            <w:tcBorders>
              <w:top w:val="single" w:sz="4" w:space="0" w:color="auto"/>
              <w:left w:val="single" w:sz="4" w:space="0" w:color="auto"/>
              <w:bottom w:val="single" w:sz="4" w:space="0" w:color="auto"/>
              <w:right w:val="single" w:sz="4" w:space="0" w:color="auto"/>
            </w:tcBorders>
            <w:hideMark/>
          </w:tcPr>
          <w:p w14:paraId="72D3AB9F" w14:textId="77777777" w:rsidR="008408E1" w:rsidRDefault="008408E1">
            <w:r>
              <w:t>drains cannot push</w:t>
            </w:r>
          </w:p>
        </w:tc>
      </w:tr>
      <w:tr w:rsidR="008408E1" w14:paraId="3D052D98" w14:textId="77777777" w:rsidTr="008408E1">
        <w:trPr>
          <w:trHeight w:val="350"/>
        </w:trPr>
        <w:tc>
          <w:tcPr>
            <w:tcW w:w="1309" w:type="dxa"/>
            <w:tcBorders>
              <w:top w:val="single" w:sz="4" w:space="0" w:color="auto"/>
              <w:left w:val="single" w:sz="4" w:space="0" w:color="auto"/>
              <w:bottom w:val="single" w:sz="4" w:space="0" w:color="auto"/>
              <w:right w:val="single" w:sz="4" w:space="0" w:color="auto"/>
            </w:tcBorders>
            <w:hideMark/>
          </w:tcPr>
          <w:p w14:paraId="6E696119" w14:textId="77777777" w:rsidR="008408E1" w:rsidRDefault="008408E1">
            <w:r>
              <w:t>how</w:t>
            </w:r>
          </w:p>
        </w:tc>
        <w:tc>
          <w:tcPr>
            <w:tcW w:w="1163" w:type="dxa"/>
            <w:tcBorders>
              <w:top w:val="single" w:sz="4" w:space="0" w:color="auto"/>
              <w:left w:val="single" w:sz="4" w:space="0" w:color="auto"/>
              <w:bottom w:val="single" w:sz="4" w:space="0" w:color="auto"/>
              <w:right w:val="single" w:sz="4" w:space="0" w:color="auto"/>
            </w:tcBorders>
            <w:hideMark/>
          </w:tcPr>
          <w:p w14:paraId="5BBF001B" w14:textId="77777777" w:rsidR="008408E1" w:rsidRDefault="008408E1">
            <w:r>
              <w:t>any</w:t>
            </w:r>
          </w:p>
        </w:tc>
        <w:tc>
          <w:tcPr>
            <w:tcW w:w="1034" w:type="dxa"/>
            <w:tcBorders>
              <w:top w:val="single" w:sz="4" w:space="0" w:color="auto"/>
              <w:left w:val="single" w:sz="4" w:space="0" w:color="auto"/>
              <w:bottom w:val="single" w:sz="4" w:space="0" w:color="auto"/>
              <w:right w:val="single" w:sz="4" w:space="0" w:color="auto"/>
            </w:tcBorders>
            <w:hideMark/>
          </w:tcPr>
          <w:p w14:paraId="4973E7BF" w14:textId="77777777" w:rsidR="008408E1" w:rsidRDefault="008408E1">
            <w:r>
              <w:t>any</w:t>
            </w:r>
          </w:p>
        </w:tc>
        <w:tc>
          <w:tcPr>
            <w:tcW w:w="1111" w:type="dxa"/>
            <w:tcBorders>
              <w:top w:val="single" w:sz="4" w:space="0" w:color="auto"/>
              <w:left w:val="single" w:sz="4" w:space="0" w:color="auto"/>
              <w:bottom w:val="single" w:sz="4" w:space="0" w:color="auto"/>
              <w:right w:val="single" w:sz="4" w:space="0" w:color="auto"/>
            </w:tcBorders>
            <w:hideMark/>
          </w:tcPr>
          <w:p w14:paraId="7E8E5F5A" w14:textId="77777777" w:rsidR="008408E1" w:rsidRDefault="008408E1">
            <w:r>
              <w:t>all</w:t>
            </w:r>
          </w:p>
        </w:tc>
        <w:tc>
          <w:tcPr>
            <w:tcW w:w="4239" w:type="dxa"/>
            <w:gridSpan w:val="4"/>
            <w:tcBorders>
              <w:top w:val="single" w:sz="4" w:space="0" w:color="auto"/>
              <w:left w:val="single" w:sz="4" w:space="0" w:color="auto"/>
              <w:bottom w:val="single" w:sz="4" w:space="0" w:color="auto"/>
              <w:right w:val="single" w:sz="4" w:space="0" w:color="auto"/>
            </w:tcBorders>
            <w:hideMark/>
          </w:tcPr>
          <w:p w14:paraId="36ECFF26" w14:textId="77777777" w:rsidR="008408E1" w:rsidRDefault="008408E1">
            <w:r>
              <w:t>drains pull any or all amounts</w:t>
            </w:r>
          </w:p>
        </w:tc>
      </w:tr>
      <w:tr w:rsidR="008408E1" w14:paraId="49A7FF3D"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0AB3036D" w14:textId="77777777" w:rsidR="008408E1" w:rsidRDefault="008408E1">
            <w:r>
              <w:t>name</w:t>
            </w:r>
          </w:p>
        </w:tc>
        <w:tc>
          <w:tcPr>
            <w:tcW w:w="1163" w:type="dxa"/>
            <w:tcBorders>
              <w:top w:val="single" w:sz="4" w:space="0" w:color="auto"/>
              <w:left w:val="single" w:sz="4" w:space="0" w:color="auto"/>
              <w:bottom w:val="single" w:sz="4" w:space="0" w:color="auto"/>
              <w:right w:val="single" w:sz="4" w:space="0" w:color="auto"/>
            </w:tcBorders>
          </w:tcPr>
          <w:p w14:paraId="109732F5" w14:textId="77777777" w:rsidR="008408E1" w:rsidRDefault="008408E1"/>
        </w:tc>
        <w:tc>
          <w:tcPr>
            <w:tcW w:w="6384" w:type="dxa"/>
            <w:gridSpan w:val="6"/>
            <w:tcBorders>
              <w:top w:val="single" w:sz="4" w:space="0" w:color="auto"/>
              <w:left w:val="single" w:sz="4" w:space="0" w:color="auto"/>
              <w:bottom w:val="single" w:sz="4" w:space="0" w:color="auto"/>
              <w:right w:val="single" w:sz="4" w:space="0" w:color="auto"/>
            </w:tcBorders>
            <w:hideMark/>
          </w:tcPr>
          <w:p w14:paraId="138AA9FD" w14:textId="77777777" w:rsidR="008408E1" w:rsidRDefault="008408E1">
            <w:r>
              <w:t>String value name is unique inside its definition</w:t>
            </w:r>
          </w:p>
        </w:tc>
      </w:tr>
      <w:tr w:rsidR="008408E1" w14:paraId="7403BB1F"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4CF7A711" w14:textId="77777777" w:rsidR="008408E1" w:rsidRDefault="008408E1">
            <w:r>
              <w:t>behavior</w:t>
            </w:r>
          </w:p>
        </w:tc>
        <w:tc>
          <w:tcPr>
            <w:tcW w:w="1163" w:type="dxa"/>
            <w:tcBorders>
              <w:top w:val="single" w:sz="4" w:space="0" w:color="auto"/>
              <w:left w:val="single" w:sz="4" w:space="0" w:color="auto"/>
              <w:bottom w:val="single" w:sz="4" w:space="0" w:color="auto"/>
              <w:right w:val="single" w:sz="4" w:space="0" w:color="auto"/>
            </w:tcBorders>
            <w:hideMark/>
          </w:tcPr>
          <w:p w14:paraId="53D12432" w14:textId="77777777" w:rsidR="008408E1" w:rsidRDefault="008408E1">
            <w:r>
              <w:t>drain</w:t>
            </w:r>
          </w:p>
        </w:tc>
        <w:tc>
          <w:tcPr>
            <w:tcW w:w="1034" w:type="dxa"/>
            <w:tcBorders>
              <w:top w:val="single" w:sz="4" w:space="0" w:color="auto"/>
              <w:left w:val="single" w:sz="4" w:space="0" w:color="auto"/>
              <w:bottom w:val="single" w:sz="4" w:space="0" w:color="auto"/>
              <w:right w:val="single" w:sz="4" w:space="0" w:color="auto"/>
            </w:tcBorders>
            <w:hideMark/>
          </w:tcPr>
          <w:p w14:paraId="19667705" w14:textId="77777777" w:rsidR="008408E1" w:rsidRDefault="008408E1">
            <w:r>
              <w:t>pool</w:t>
            </w:r>
          </w:p>
        </w:tc>
        <w:tc>
          <w:tcPr>
            <w:tcW w:w="1111" w:type="dxa"/>
            <w:tcBorders>
              <w:top w:val="single" w:sz="4" w:space="0" w:color="auto"/>
              <w:left w:val="single" w:sz="4" w:space="0" w:color="auto"/>
              <w:bottom w:val="single" w:sz="4" w:space="0" w:color="auto"/>
              <w:right w:val="single" w:sz="4" w:space="0" w:color="auto"/>
            </w:tcBorders>
            <w:hideMark/>
          </w:tcPr>
          <w:p w14:paraId="0AF0C107" w14:textId="77777777" w:rsidR="008408E1" w:rsidRDefault="008408E1">
            <w:r>
              <w:t>source</w:t>
            </w:r>
          </w:p>
        </w:tc>
        <w:tc>
          <w:tcPr>
            <w:tcW w:w="947" w:type="dxa"/>
            <w:tcBorders>
              <w:top w:val="single" w:sz="4" w:space="0" w:color="auto"/>
              <w:left w:val="single" w:sz="4" w:space="0" w:color="auto"/>
              <w:bottom w:val="single" w:sz="4" w:space="0" w:color="auto"/>
              <w:right w:val="single" w:sz="4" w:space="0" w:color="auto"/>
            </w:tcBorders>
            <w:hideMark/>
          </w:tcPr>
          <w:p w14:paraId="5129E496" w14:textId="77777777" w:rsidR="008408E1" w:rsidRDefault="008408E1">
            <w:r>
              <w:t>drain</w:t>
            </w:r>
          </w:p>
        </w:tc>
        <w:tc>
          <w:tcPr>
            <w:tcW w:w="849" w:type="dxa"/>
            <w:tcBorders>
              <w:top w:val="single" w:sz="4" w:space="0" w:color="auto"/>
              <w:left w:val="single" w:sz="4" w:space="0" w:color="auto"/>
              <w:bottom w:val="single" w:sz="4" w:space="0" w:color="auto"/>
              <w:right w:val="single" w:sz="4" w:space="0" w:color="auto"/>
            </w:tcBorders>
            <w:hideMark/>
          </w:tcPr>
          <w:p w14:paraId="4F332D6D" w14:textId="77777777" w:rsidR="008408E1" w:rsidRDefault="008408E1">
            <w:r>
              <w:t>gate</w:t>
            </w:r>
          </w:p>
        </w:tc>
        <w:tc>
          <w:tcPr>
            <w:tcW w:w="1218" w:type="dxa"/>
            <w:tcBorders>
              <w:top w:val="single" w:sz="4" w:space="0" w:color="auto"/>
              <w:left w:val="single" w:sz="4" w:space="0" w:color="auto"/>
              <w:bottom w:val="single" w:sz="4" w:space="0" w:color="auto"/>
              <w:right w:val="single" w:sz="4" w:space="0" w:color="auto"/>
            </w:tcBorders>
            <w:hideMark/>
          </w:tcPr>
          <w:p w14:paraId="79628DC1" w14:textId="77777777" w:rsidR="008408E1" w:rsidRDefault="008408E1">
            <w:r>
              <w:t>converter</w:t>
            </w:r>
          </w:p>
        </w:tc>
        <w:tc>
          <w:tcPr>
            <w:tcW w:w="1225" w:type="dxa"/>
            <w:tcBorders>
              <w:top w:val="single" w:sz="4" w:space="0" w:color="auto"/>
              <w:left w:val="single" w:sz="4" w:space="0" w:color="auto"/>
              <w:bottom w:val="single" w:sz="4" w:space="0" w:color="auto"/>
              <w:right w:val="single" w:sz="4" w:space="0" w:color="auto"/>
            </w:tcBorders>
            <w:hideMark/>
          </w:tcPr>
          <w:p w14:paraId="54E5192D" w14:textId="77777777" w:rsidR="008408E1" w:rsidRDefault="008408E1">
            <w:r>
              <w:t>reference</w:t>
            </w:r>
          </w:p>
        </w:tc>
      </w:tr>
    </w:tbl>
    <w:p w14:paraId="4E2E840E" w14:textId="77777777" w:rsidR="0029407F" w:rsidRDefault="0029407F" w:rsidP="0059753B">
      <w:pPr>
        <w:pStyle w:val="Geenafstand"/>
      </w:pPr>
    </w:p>
    <w:p w14:paraId="698CE739" w14:textId="77777777" w:rsidR="008408E1" w:rsidRDefault="008408E1" w:rsidP="008408E1">
      <w:pPr>
        <w:pStyle w:val="Kop3"/>
      </w:pPr>
      <w:bookmarkStart w:id="234" w:name="_Toc485047208"/>
      <w:r>
        <w:t>Reference</w:t>
      </w:r>
      <w:bookmarkEnd w:id="234"/>
    </w:p>
    <w:p w14:paraId="5D8F6340" w14:textId="77777777" w:rsidR="008408E1" w:rsidRDefault="008408E1" w:rsidP="008408E1">
      <w:r>
        <w:t>A reference is a node with reference behavior. Its does not behave itself, but instead is defined elsewhere. For now, only reference have in/out/inout modifiers. This may change!</w:t>
      </w:r>
    </w:p>
    <w:tbl>
      <w:tblPr>
        <w:tblStyle w:val="Tabelraster"/>
        <w:tblW w:w="0" w:type="auto"/>
        <w:tblLook w:val="04A0" w:firstRow="1" w:lastRow="0" w:firstColumn="1" w:lastColumn="0" w:noHBand="0" w:noVBand="1"/>
      </w:tblPr>
      <w:tblGrid>
        <w:gridCol w:w="1309"/>
        <w:gridCol w:w="1163"/>
        <w:gridCol w:w="1034"/>
        <w:gridCol w:w="1111"/>
        <w:gridCol w:w="947"/>
        <w:gridCol w:w="849"/>
        <w:gridCol w:w="1218"/>
        <w:gridCol w:w="1225"/>
      </w:tblGrid>
      <w:tr w:rsidR="008408E1" w14:paraId="5212D61D" w14:textId="77777777" w:rsidTr="008408E1">
        <w:tc>
          <w:tcPr>
            <w:tcW w:w="1309" w:type="dxa"/>
            <w:tcBorders>
              <w:top w:val="single" w:sz="4" w:space="0" w:color="auto"/>
              <w:left w:val="single" w:sz="4" w:space="0" w:color="auto"/>
              <w:bottom w:val="single" w:sz="4" w:space="0" w:color="auto"/>
              <w:right w:val="single" w:sz="4" w:space="0" w:color="auto"/>
            </w:tcBorders>
            <w:hideMark/>
          </w:tcPr>
          <w:p w14:paraId="60DF7D84" w14:textId="77777777" w:rsidR="008408E1" w:rsidRDefault="008408E1">
            <w:pPr>
              <w:rPr>
                <w:b/>
              </w:rPr>
            </w:pPr>
            <w:r>
              <w:rPr>
                <w:b/>
              </w:rPr>
              <w:t>attribute</w:t>
            </w:r>
          </w:p>
        </w:tc>
        <w:tc>
          <w:tcPr>
            <w:tcW w:w="1163" w:type="dxa"/>
            <w:tcBorders>
              <w:top w:val="single" w:sz="4" w:space="0" w:color="auto"/>
              <w:left w:val="single" w:sz="4" w:space="0" w:color="auto"/>
              <w:bottom w:val="single" w:sz="4" w:space="0" w:color="auto"/>
              <w:right w:val="single" w:sz="4" w:space="0" w:color="auto"/>
            </w:tcBorders>
            <w:hideMark/>
          </w:tcPr>
          <w:p w14:paraId="78DF2709" w14:textId="77777777" w:rsidR="008408E1" w:rsidRDefault="008408E1">
            <w:pPr>
              <w:rPr>
                <w:b/>
              </w:rPr>
            </w:pPr>
            <w:r>
              <w:rPr>
                <w:b/>
              </w:rPr>
              <w:t>default</w:t>
            </w:r>
          </w:p>
        </w:tc>
        <w:tc>
          <w:tcPr>
            <w:tcW w:w="6384" w:type="dxa"/>
            <w:gridSpan w:val="6"/>
            <w:tcBorders>
              <w:top w:val="single" w:sz="4" w:space="0" w:color="auto"/>
              <w:left w:val="single" w:sz="4" w:space="0" w:color="auto"/>
              <w:bottom w:val="single" w:sz="4" w:space="0" w:color="auto"/>
              <w:right w:val="single" w:sz="4" w:space="0" w:color="auto"/>
            </w:tcBorders>
            <w:hideMark/>
          </w:tcPr>
          <w:p w14:paraId="23E98EAA" w14:textId="77777777" w:rsidR="008408E1" w:rsidRDefault="008408E1">
            <w:pPr>
              <w:rPr>
                <w:b/>
              </w:rPr>
            </w:pPr>
            <w:r>
              <w:rPr>
                <w:b/>
              </w:rPr>
              <w:t>choices</w:t>
            </w:r>
          </w:p>
        </w:tc>
      </w:tr>
      <w:tr w:rsidR="008408E1" w14:paraId="5E2490D9"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37AD05E1" w14:textId="77777777" w:rsidR="008408E1" w:rsidRDefault="008408E1">
            <w:r>
              <w:t>io</w:t>
            </w:r>
          </w:p>
        </w:tc>
        <w:tc>
          <w:tcPr>
            <w:tcW w:w="1163" w:type="dxa"/>
            <w:tcBorders>
              <w:top w:val="single" w:sz="4" w:space="0" w:color="auto"/>
              <w:left w:val="single" w:sz="4" w:space="0" w:color="auto"/>
              <w:bottom w:val="single" w:sz="4" w:space="0" w:color="auto"/>
              <w:right w:val="single" w:sz="4" w:space="0" w:color="auto"/>
            </w:tcBorders>
            <w:hideMark/>
          </w:tcPr>
          <w:p w14:paraId="03C75F6F" w14:textId="77777777" w:rsidR="008408E1" w:rsidRDefault="008408E1">
            <w:r>
              <w:t>internal</w:t>
            </w:r>
          </w:p>
        </w:tc>
        <w:tc>
          <w:tcPr>
            <w:tcW w:w="1034" w:type="dxa"/>
            <w:tcBorders>
              <w:top w:val="single" w:sz="4" w:space="0" w:color="auto"/>
              <w:left w:val="single" w:sz="4" w:space="0" w:color="auto"/>
              <w:bottom w:val="single" w:sz="4" w:space="0" w:color="auto"/>
              <w:right w:val="single" w:sz="4" w:space="0" w:color="auto"/>
            </w:tcBorders>
            <w:hideMark/>
          </w:tcPr>
          <w:p w14:paraId="12A4DEDF" w14:textId="77777777" w:rsidR="008408E1" w:rsidRDefault="008408E1">
            <w:r>
              <w:t>internal</w:t>
            </w:r>
          </w:p>
        </w:tc>
        <w:tc>
          <w:tcPr>
            <w:tcW w:w="1111" w:type="dxa"/>
            <w:tcBorders>
              <w:top w:val="single" w:sz="4" w:space="0" w:color="auto"/>
              <w:left w:val="single" w:sz="4" w:space="0" w:color="auto"/>
              <w:bottom w:val="single" w:sz="4" w:space="0" w:color="auto"/>
              <w:right w:val="single" w:sz="4" w:space="0" w:color="auto"/>
            </w:tcBorders>
            <w:hideMark/>
          </w:tcPr>
          <w:p w14:paraId="5A06D7AB" w14:textId="77777777" w:rsidR="008408E1" w:rsidRDefault="008408E1">
            <w:r>
              <w:t>in</w:t>
            </w:r>
          </w:p>
        </w:tc>
        <w:tc>
          <w:tcPr>
            <w:tcW w:w="947" w:type="dxa"/>
            <w:tcBorders>
              <w:top w:val="single" w:sz="4" w:space="0" w:color="auto"/>
              <w:left w:val="single" w:sz="4" w:space="0" w:color="auto"/>
              <w:bottom w:val="single" w:sz="4" w:space="0" w:color="auto"/>
              <w:right w:val="single" w:sz="4" w:space="0" w:color="auto"/>
            </w:tcBorders>
            <w:hideMark/>
          </w:tcPr>
          <w:p w14:paraId="538C9FF9" w14:textId="77777777" w:rsidR="008408E1" w:rsidRDefault="008408E1">
            <w:r>
              <w:t>out</w:t>
            </w:r>
          </w:p>
        </w:tc>
        <w:tc>
          <w:tcPr>
            <w:tcW w:w="849" w:type="dxa"/>
            <w:tcBorders>
              <w:top w:val="single" w:sz="4" w:space="0" w:color="auto"/>
              <w:left w:val="single" w:sz="4" w:space="0" w:color="auto"/>
              <w:bottom w:val="single" w:sz="4" w:space="0" w:color="auto"/>
              <w:right w:val="single" w:sz="4" w:space="0" w:color="auto"/>
            </w:tcBorders>
            <w:hideMark/>
          </w:tcPr>
          <w:p w14:paraId="54E20007" w14:textId="77777777" w:rsidR="008408E1" w:rsidRDefault="008408E1">
            <w:r>
              <w:t>inout</w:t>
            </w:r>
          </w:p>
        </w:tc>
        <w:tc>
          <w:tcPr>
            <w:tcW w:w="1218" w:type="dxa"/>
            <w:tcBorders>
              <w:top w:val="single" w:sz="4" w:space="0" w:color="auto"/>
              <w:left w:val="single" w:sz="4" w:space="0" w:color="auto"/>
              <w:bottom w:val="single" w:sz="4" w:space="0" w:color="auto"/>
              <w:right w:val="single" w:sz="4" w:space="0" w:color="auto"/>
            </w:tcBorders>
          </w:tcPr>
          <w:p w14:paraId="7D27EDF2" w14:textId="77777777" w:rsidR="008408E1" w:rsidRDefault="008408E1"/>
        </w:tc>
        <w:tc>
          <w:tcPr>
            <w:tcW w:w="1225" w:type="dxa"/>
            <w:tcBorders>
              <w:top w:val="single" w:sz="4" w:space="0" w:color="auto"/>
              <w:left w:val="single" w:sz="4" w:space="0" w:color="auto"/>
              <w:bottom w:val="single" w:sz="4" w:space="0" w:color="auto"/>
              <w:right w:val="single" w:sz="4" w:space="0" w:color="auto"/>
            </w:tcBorders>
          </w:tcPr>
          <w:p w14:paraId="7FE06235" w14:textId="77777777" w:rsidR="008408E1" w:rsidRDefault="008408E1"/>
        </w:tc>
      </w:tr>
      <w:tr w:rsidR="008408E1" w14:paraId="1E3D7B29"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3BD5CFF1" w14:textId="77777777" w:rsidR="008408E1" w:rsidRDefault="008408E1">
            <w:r>
              <w:t>when</w:t>
            </w:r>
          </w:p>
        </w:tc>
        <w:tc>
          <w:tcPr>
            <w:tcW w:w="1163" w:type="dxa"/>
            <w:tcBorders>
              <w:top w:val="single" w:sz="4" w:space="0" w:color="auto"/>
              <w:left w:val="single" w:sz="4" w:space="0" w:color="auto"/>
              <w:bottom w:val="single" w:sz="4" w:space="0" w:color="auto"/>
              <w:right w:val="single" w:sz="4" w:space="0" w:color="auto"/>
            </w:tcBorders>
            <w:hideMark/>
          </w:tcPr>
          <w:p w14:paraId="149714BD" w14:textId="77777777" w:rsidR="008408E1" w:rsidRDefault="008408E1">
            <w:r>
              <w:t>passive</w:t>
            </w:r>
          </w:p>
        </w:tc>
        <w:tc>
          <w:tcPr>
            <w:tcW w:w="1034" w:type="dxa"/>
            <w:tcBorders>
              <w:top w:val="single" w:sz="4" w:space="0" w:color="auto"/>
              <w:left w:val="single" w:sz="4" w:space="0" w:color="auto"/>
              <w:bottom w:val="single" w:sz="4" w:space="0" w:color="auto"/>
              <w:right w:val="single" w:sz="4" w:space="0" w:color="auto"/>
            </w:tcBorders>
            <w:hideMark/>
          </w:tcPr>
          <w:p w14:paraId="03035561" w14:textId="77777777" w:rsidR="008408E1" w:rsidRDefault="008408E1">
            <w:r>
              <w:t>passive</w:t>
            </w:r>
          </w:p>
        </w:tc>
        <w:tc>
          <w:tcPr>
            <w:tcW w:w="1111" w:type="dxa"/>
            <w:tcBorders>
              <w:top w:val="single" w:sz="4" w:space="0" w:color="auto"/>
              <w:left w:val="single" w:sz="4" w:space="0" w:color="auto"/>
              <w:bottom w:val="single" w:sz="4" w:space="0" w:color="auto"/>
              <w:right w:val="single" w:sz="4" w:space="0" w:color="auto"/>
            </w:tcBorders>
            <w:hideMark/>
          </w:tcPr>
          <w:p w14:paraId="31EF1EFD" w14:textId="77777777" w:rsidR="008408E1" w:rsidRDefault="008408E1">
            <w:pPr>
              <w:rPr>
                <w:strike/>
              </w:rPr>
            </w:pPr>
            <w:r>
              <w:rPr>
                <w:strike/>
              </w:rPr>
              <w:t>auto</w:t>
            </w:r>
          </w:p>
        </w:tc>
        <w:tc>
          <w:tcPr>
            <w:tcW w:w="947" w:type="dxa"/>
            <w:tcBorders>
              <w:top w:val="single" w:sz="4" w:space="0" w:color="auto"/>
              <w:left w:val="single" w:sz="4" w:space="0" w:color="auto"/>
              <w:bottom w:val="single" w:sz="4" w:space="0" w:color="auto"/>
              <w:right w:val="single" w:sz="4" w:space="0" w:color="auto"/>
            </w:tcBorders>
            <w:hideMark/>
          </w:tcPr>
          <w:p w14:paraId="3D84A4F5" w14:textId="77777777" w:rsidR="008408E1" w:rsidRDefault="008408E1">
            <w:pPr>
              <w:rPr>
                <w:strike/>
              </w:rPr>
            </w:pPr>
            <w:r>
              <w:rPr>
                <w:strike/>
              </w:rPr>
              <w:t>user</w:t>
            </w:r>
          </w:p>
        </w:tc>
        <w:tc>
          <w:tcPr>
            <w:tcW w:w="849" w:type="dxa"/>
            <w:tcBorders>
              <w:top w:val="single" w:sz="4" w:space="0" w:color="auto"/>
              <w:left w:val="single" w:sz="4" w:space="0" w:color="auto"/>
              <w:bottom w:val="single" w:sz="4" w:space="0" w:color="auto"/>
              <w:right w:val="single" w:sz="4" w:space="0" w:color="auto"/>
            </w:tcBorders>
            <w:hideMark/>
          </w:tcPr>
          <w:p w14:paraId="24B91BB4" w14:textId="77777777" w:rsidR="008408E1" w:rsidRDefault="008408E1">
            <w:pPr>
              <w:rPr>
                <w:strike/>
              </w:rPr>
            </w:pPr>
            <w:r>
              <w:rPr>
                <w:strike/>
              </w:rPr>
              <w:t>start</w:t>
            </w:r>
          </w:p>
        </w:tc>
        <w:tc>
          <w:tcPr>
            <w:tcW w:w="1218" w:type="dxa"/>
            <w:tcBorders>
              <w:top w:val="single" w:sz="4" w:space="0" w:color="auto"/>
              <w:left w:val="single" w:sz="4" w:space="0" w:color="auto"/>
              <w:bottom w:val="single" w:sz="4" w:space="0" w:color="auto"/>
              <w:right w:val="single" w:sz="4" w:space="0" w:color="auto"/>
            </w:tcBorders>
          </w:tcPr>
          <w:p w14:paraId="6C6893EA" w14:textId="77777777" w:rsidR="008408E1" w:rsidRDefault="008408E1"/>
        </w:tc>
        <w:tc>
          <w:tcPr>
            <w:tcW w:w="1225" w:type="dxa"/>
            <w:tcBorders>
              <w:top w:val="single" w:sz="4" w:space="0" w:color="auto"/>
              <w:left w:val="single" w:sz="4" w:space="0" w:color="auto"/>
              <w:bottom w:val="single" w:sz="4" w:space="0" w:color="auto"/>
              <w:right w:val="single" w:sz="4" w:space="0" w:color="auto"/>
            </w:tcBorders>
          </w:tcPr>
          <w:p w14:paraId="02FF7BD0" w14:textId="77777777" w:rsidR="008408E1" w:rsidRDefault="008408E1"/>
        </w:tc>
      </w:tr>
      <w:tr w:rsidR="008408E1" w14:paraId="30E52696"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37AA87E6" w14:textId="77777777" w:rsidR="008408E1" w:rsidRDefault="008408E1">
            <w:r>
              <w:t>act</w:t>
            </w:r>
          </w:p>
        </w:tc>
        <w:tc>
          <w:tcPr>
            <w:tcW w:w="1163" w:type="dxa"/>
            <w:tcBorders>
              <w:top w:val="single" w:sz="4" w:space="0" w:color="auto"/>
              <w:left w:val="single" w:sz="4" w:space="0" w:color="auto"/>
              <w:bottom w:val="single" w:sz="4" w:space="0" w:color="auto"/>
              <w:right w:val="single" w:sz="4" w:space="0" w:color="auto"/>
            </w:tcBorders>
            <w:hideMark/>
          </w:tcPr>
          <w:p w14:paraId="242C4F49" w14:textId="77777777" w:rsidR="008408E1" w:rsidRDefault="008408E1">
            <w:pPr>
              <w:rPr>
                <w:strike/>
              </w:rPr>
            </w:pPr>
            <w:r>
              <w:rPr>
                <w:strike/>
              </w:rPr>
              <w:t>pull</w:t>
            </w:r>
          </w:p>
        </w:tc>
        <w:tc>
          <w:tcPr>
            <w:tcW w:w="1034" w:type="dxa"/>
            <w:tcBorders>
              <w:top w:val="single" w:sz="4" w:space="0" w:color="auto"/>
              <w:left w:val="single" w:sz="4" w:space="0" w:color="auto"/>
              <w:bottom w:val="single" w:sz="4" w:space="0" w:color="auto"/>
              <w:right w:val="single" w:sz="4" w:space="0" w:color="auto"/>
            </w:tcBorders>
            <w:hideMark/>
          </w:tcPr>
          <w:p w14:paraId="52EA56FF" w14:textId="77777777" w:rsidR="008408E1" w:rsidRDefault="008408E1">
            <w:pPr>
              <w:rPr>
                <w:strike/>
              </w:rPr>
            </w:pPr>
            <w:r>
              <w:rPr>
                <w:strike/>
              </w:rPr>
              <w:t>pull</w:t>
            </w:r>
          </w:p>
        </w:tc>
        <w:tc>
          <w:tcPr>
            <w:tcW w:w="1111" w:type="dxa"/>
            <w:tcBorders>
              <w:top w:val="single" w:sz="4" w:space="0" w:color="auto"/>
              <w:left w:val="single" w:sz="4" w:space="0" w:color="auto"/>
              <w:bottom w:val="single" w:sz="4" w:space="0" w:color="auto"/>
              <w:right w:val="single" w:sz="4" w:space="0" w:color="auto"/>
            </w:tcBorders>
            <w:hideMark/>
          </w:tcPr>
          <w:p w14:paraId="03184650" w14:textId="77777777" w:rsidR="008408E1" w:rsidRDefault="008408E1">
            <w:pPr>
              <w:rPr>
                <w:strike/>
              </w:rPr>
            </w:pPr>
            <w:r>
              <w:rPr>
                <w:strike/>
              </w:rPr>
              <w:t>push</w:t>
            </w:r>
          </w:p>
        </w:tc>
        <w:tc>
          <w:tcPr>
            <w:tcW w:w="4239" w:type="dxa"/>
            <w:gridSpan w:val="4"/>
            <w:tcBorders>
              <w:top w:val="single" w:sz="4" w:space="0" w:color="auto"/>
              <w:left w:val="single" w:sz="4" w:space="0" w:color="auto"/>
              <w:bottom w:val="single" w:sz="4" w:space="0" w:color="auto"/>
              <w:right w:val="single" w:sz="4" w:space="0" w:color="auto"/>
            </w:tcBorders>
            <w:hideMark/>
          </w:tcPr>
          <w:p w14:paraId="554E1E16" w14:textId="77777777" w:rsidR="008408E1" w:rsidRDefault="008408E1">
            <w:r>
              <w:t>references neither push nor pull</w:t>
            </w:r>
          </w:p>
        </w:tc>
      </w:tr>
      <w:tr w:rsidR="008408E1" w14:paraId="64097377" w14:textId="77777777" w:rsidTr="008408E1">
        <w:trPr>
          <w:trHeight w:val="350"/>
        </w:trPr>
        <w:tc>
          <w:tcPr>
            <w:tcW w:w="1309" w:type="dxa"/>
            <w:tcBorders>
              <w:top w:val="single" w:sz="4" w:space="0" w:color="auto"/>
              <w:left w:val="single" w:sz="4" w:space="0" w:color="auto"/>
              <w:bottom w:val="single" w:sz="4" w:space="0" w:color="auto"/>
              <w:right w:val="single" w:sz="4" w:space="0" w:color="auto"/>
            </w:tcBorders>
            <w:hideMark/>
          </w:tcPr>
          <w:p w14:paraId="620604E2" w14:textId="77777777" w:rsidR="008408E1" w:rsidRDefault="008408E1">
            <w:r>
              <w:t>how</w:t>
            </w:r>
          </w:p>
        </w:tc>
        <w:tc>
          <w:tcPr>
            <w:tcW w:w="1163" w:type="dxa"/>
            <w:tcBorders>
              <w:top w:val="single" w:sz="4" w:space="0" w:color="auto"/>
              <w:left w:val="single" w:sz="4" w:space="0" w:color="auto"/>
              <w:bottom w:val="single" w:sz="4" w:space="0" w:color="auto"/>
              <w:right w:val="single" w:sz="4" w:space="0" w:color="auto"/>
            </w:tcBorders>
            <w:hideMark/>
          </w:tcPr>
          <w:p w14:paraId="1BF63B61" w14:textId="77777777" w:rsidR="008408E1" w:rsidRDefault="008408E1">
            <w:pPr>
              <w:rPr>
                <w:strike/>
              </w:rPr>
            </w:pPr>
            <w:r>
              <w:rPr>
                <w:strike/>
              </w:rPr>
              <w:t>any</w:t>
            </w:r>
          </w:p>
        </w:tc>
        <w:tc>
          <w:tcPr>
            <w:tcW w:w="1034" w:type="dxa"/>
            <w:tcBorders>
              <w:top w:val="single" w:sz="4" w:space="0" w:color="auto"/>
              <w:left w:val="single" w:sz="4" w:space="0" w:color="auto"/>
              <w:bottom w:val="single" w:sz="4" w:space="0" w:color="auto"/>
              <w:right w:val="single" w:sz="4" w:space="0" w:color="auto"/>
            </w:tcBorders>
            <w:hideMark/>
          </w:tcPr>
          <w:p w14:paraId="5050B395" w14:textId="77777777" w:rsidR="008408E1" w:rsidRDefault="008408E1">
            <w:pPr>
              <w:rPr>
                <w:strike/>
              </w:rPr>
            </w:pPr>
            <w:r>
              <w:rPr>
                <w:strike/>
              </w:rPr>
              <w:t>any</w:t>
            </w:r>
          </w:p>
        </w:tc>
        <w:tc>
          <w:tcPr>
            <w:tcW w:w="1111" w:type="dxa"/>
            <w:tcBorders>
              <w:top w:val="single" w:sz="4" w:space="0" w:color="auto"/>
              <w:left w:val="single" w:sz="4" w:space="0" w:color="auto"/>
              <w:bottom w:val="single" w:sz="4" w:space="0" w:color="auto"/>
              <w:right w:val="single" w:sz="4" w:space="0" w:color="auto"/>
            </w:tcBorders>
            <w:hideMark/>
          </w:tcPr>
          <w:p w14:paraId="43062F93" w14:textId="77777777" w:rsidR="008408E1" w:rsidRDefault="008408E1">
            <w:pPr>
              <w:rPr>
                <w:strike/>
              </w:rPr>
            </w:pPr>
            <w:r>
              <w:rPr>
                <w:strike/>
              </w:rPr>
              <w:t>all</w:t>
            </w:r>
          </w:p>
        </w:tc>
        <w:tc>
          <w:tcPr>
            <w:tcW w:w="4239" w:type="dxa"/>
            <w:gridSpan w:val="4"/>
            <w:tcBorders>
              <w:top w:val="single" w:sz="4" w:space="0" w:color="auto"/>
              <w:left w:val="single" w:sz="4" w:space="0" w:color="auto"/>
              <w:bottom w:val="single" w:sz="4" w:space="0" w:color="auto"/>
              <w:right w:val="single" w:sz="4" w:space="0" w:color="auto"/>
            </w:tcBorders>
            <w:hideMark/>
          </w:tcPr>
          <w:p w14:paraId="5F5BE913" w14:textId="77777777" w:rsidR="008408E1" w:rsidRDefault="008408E1">
            <w:r>
              <w:t>references neither push nor pull</w:t>
            </w:r>
          </w:p>
        </w:tc>
      </w:tr>
      <w:tr w:rsidR="008408E1" w14:paraId="4979A958"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599F75D8" w14:textId="77777777" w:rsidR="008408E1" w:rsidRDefault="008408E1">
            <w:r>
              <w:t>name</w:t>
            </w:r>
          </w:p>
        </w:tc>
        <w:tc>
          <w:tcPr>
            <w:tcW w:w="1163" w:type="dxa"/>
            <w:tcBorders>
              <w:top w:val="single" w:sz="4" w:space="0" w:color="auto"/>
              <w:left w:val="single" w:sz="4" w:space="0" w:color="auto"/>
              <w:bottom w:val="single" w:sz="4" w:space="0" w:color="auto"/>
              <w:right w:val="single" w:sz="4" w:space="0" w:color="auto"/>
            </w:tcBorders>
          </w:tcPr>
          <w:p w14:paraId="5578C299" w14:textId="77777777" w:rsidR="008408E1" w:rsidRDefault="008408E1"/>
        </w:tc>
        <w:tc>
          <w:tcPr>
            <w:tcW w:w="6384" w:type="dxa"/>
            <w:gridSpan w:val="6"/>
            <w:tcBorders>
              <w:top w:val="single" w:sz="4" w:space="0" w:color="auto"/>
              <w:left w:val="single" w:sz="4" w:space="0" w:color="auto"/>
              <w:bottom w:val="single" w:sz="4" w:space="0" w:color="auto"/>
              <w:right w:val="single" w:sz="4" w:space="0" w:color="auto"/>
            </w:tcBorders>
            <w:hideMark/>
          </w:tcPr>
          <w:p w14:paraId="14CE4D56" w14:textId="77777777" w:rsidR="008408E1" w:rsidRDefault="008408E1">
            <w:r>
              <w:t>String value name is unique inside its definition</w:t>
            </w:r>
          </w:p>
        </w:tc>
      </w:tr>
      <w:tr w:rsidR="008408E1" w14:paraId="1259EC30"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5B626B49" w14:textId="77777777" w:rsidR="008408E1" w:rsidRDefault="008408E1">
            <w:r>
              <w:t>behavior</w:t>
            </w:r>
          </w:p>
        </w:tc>
        <w:tc>
          <w:tcPr>
            <w:tcW w:w="1163" w:type="dxa"/>
            <w:tcBorders>
              <w:top w:val="single" w:sz="4" w:space="0" w:color="auto"/>
              <w:left w:val="single" w:sz="4" w:space="0" w:color="auto"/>
              <w:bottom w:val="single" w:sz="4" w:space="0" w:color="auto"/>
              <w:right w:val="single" w:sz="4" w:space="0" w:color="auto"/>
            </w:tcBorders>
            <w:hideMark/>
          </w:tcPr>
          <w:p w14:paraId="69BAB2F2" w14:textId="77777777" w:rsidR="008408E1" w:rsidRDefault="008408E1">
            <w:r>
              <w:t>reference</w:t>
            </w:r>
          </w:p>
        </w:tc>
        <w:tc>
          <w:tcPr>
            <w:tcW w:w="1034" w:type="dxa"/>
            <w:tcBorders>
              <w:top w:val="single" w:sz="4" w:space="0" w:color="auto"/>
              <w:left w:val="single" w:sz="4" w:space="0" w:color="auto"/>
              <w:bottom w:val="single" w:sz="4" w:space="0" w:color="auto"/>
              <w:right w:val="single" w:sz="4" w:space="0" w:color="auto"/>
            </w:tcBorders>
            <w:hideMark/>
          </w:tcPr>
          <w:p w14:paraId="3A6FEF8A" w14:textId="77777777" w:rsidR="008408E1" w:rsidRDefault="008408E1">
            <w:r>
              <w:t>pool</w:t>
            </w:r>
          </w:p>
        </w:tc>
        <w:tc>
          <w:tcPr>
            <w:tcW w:w="1111" w:type="dxa"/>
            <w:tcBorders>
              <w:top w:val="single" w:sz="4" w:space="0" w:color="auto"/>
              <w:left w:val="single" w:sz="4" w:space="0" w:color="auto"/>
              <w:bottom w:val="single" w:sz="4" w:space="0" w:color="auto"/>
              <w:right w:val="single" w:sz="4" w:space="0" w:color="auto"/>
            </w:tcBorders>
            <w:hideMark/>
          </w:tcPr>
          <w:p w14:paraId="7345641C" w14:textId="77777777" w:rsidR="008408E1" w:rsidRDefault="008408E1">
            <w:r>
              <w:t>source</w:t>
            </w:r>
          </w:p>
        </w:tc>
        <w:tc>
          <w:tcPr>
            <w:tcW w:w="947" w:type="dxa"/>
            <w:tcBorders>
              <w:top w:val="single" w:sz="4" w:space="0" w:color="auto"/>
              <w:left w:val="single" w:sz="4" w:space="0" w:color="auto"/>
              <w:bottom w:val="single" w:sz="4" w:space="0" w:color="auto"/>
              <w:right w:val="single" w:sz="4" w:space="0" w:color="auto"/>
            </w:tcBorders>
            <w:hideMark/>
          </w:tcPr>
          <w:p w14:paraId="481E845A" w14:textId="77777777" w:rsidR="008408E1" w:rsidRDefault="008408E1">
            <w:r>
              <w:t>drain</w:t>
            </w:r>
          </w:p>
        </w:tc>
        <w:tc>
          <w:tcPr>
            <w:tcW w:w="849" w:type="dxa"/>
            <w:tcBorders>
              <w:top w:val="single" w:sz="4" w:space="0" w:color="auto"/>
              <w:left w:val="single" w:sz="4" w:space="0" w:color="auto"/>
              <w:bottom w:val="single" w:sz="4" w:space="0" w:color="auto"/>
              <w:right w:val="single" w:sz="4" w:space="0" w:color="auto"/>
            </w:tcBorders>
            <w:hideMark/>
          </w:tcPr>
          <w:p w14:paraId="55C8460A" w14:textId="77777777" w:rsidR="008408E1" w:rsidRDefault="008408E1">
            <w:r>
              <w:t>gate</w:t>
            </w:r>
          </w:p>
        </w:tc>
        <w:tc>
          <w:tcPr>
            <w:tcW w:w="1218" w:type="dxa"/>
            <w:tcBorders>
              <w:top w:val="single" w:sz="4" w:space="0" w:color="auto"/>
              <w:left w:val="single" w:sz="4" w:space="0" w:color="auto"/>
              <w:bottom w:val="single" w:sz="4" w:space="0" w:color="auto"/>
              <w:right w:val="single" w:sz="4" w:space="0" w:color="auto"/>
            </w:tcBorders>
            <w:hideMark/>
          </w:tcPr>
          <w:p w14:paraId="7F33C333" w14:textId="77777777" w:rsidR="008408E1" w:rsidRDefault="008408E1">
            <w:r>
              <w:t>converter</w:t>
            </w:r>
          </w:p>
        </w:tc>
        <w:tc>
          <w:tcPr>
            <w:tcW w:w="1225" w:type="dxa"/>
            <w:tcBorders>
              <w:top w:val="single" w:sz="4" w:space="0" w:color="auto"/>
              <w:left w:val="single" w:sz="4" w:space="0" w:color="auto"/>
              <w:bottom w:val="single" w:sz="4" w:space="0" w:color="auto"/>
              <w:right w:val="single" w:sz="4" w:space="0" w:color="auto"/>
            </w:tcBorders>
            <w:hideMark/>
          </w:tcPr>
          <w:p w14:paraId="7FD465FF" w14:textId="77777777" w:rsidR="008408E1" w:rsidRDefault="008408E1">
            <w:r>
              <w:t>reference</w:t>
            </w:r>
          </w:p>
        </w:tc>
      </w:tr>
    </w:tbl>
    <w:p w14:paraId="1EC6AD5B" w14:textId="77777777" w:rsidR="008408E1" w:rsidRDefault="008408E1" w:rsidP="008408E1">
      <w:pPr>
        <w:pStyle w:val="Kop3"/>
      </w:pPr>
      <w:bookmarkStart w:id="235" w:name="_Toc485047209"/>
      <w:r>
        <w:lastRenderedPageBreak/>
        <w:t>Converter</w:t>
      </w:r>
      <w:bookmarkEnd w:id="235"/>
    </w:p>
    <w:p w14:paraId="46F52D36" w14:textId="77777777" w:rsidR="008408E1" w:rsidRDefault="008408E1" w:rsidP="008408E1">
      <w:r>
        <w:t>A converter is a node with converter behavior. Converters always convert all resources on the incoming edges and produce all resources on the outgoing edges, otherwise they do not function.</w:t>
      </w:r>
    </w:p>
    <w:tbl>
      <w:tblPr>
        <w:tblStyle w:val="Tabelraster"/>
        <w:tblW w:w="0" w:type="auto"/>
        <w:tblLook w:val="04A0" w:firstRow="1" w:lastRow="0" w:firstColumn="1" w:lastColumn="0" w:noHBand="0" w:noVBand="1"/>
      </w:tblPr>
      <w:tblGrid>
        <w:gridCol w:w="1309"/>
        <w:gridCol w:w="1163"/>
        <w:gridCol w:w="1034"/>
        <w:gridCol w:w="1111"/>
        <w:gridCol w:w="947"/>
        <w:gridCol w:w="849"/>
        <w:gridCol w:w="1218"/>
        <w:gridCol w:w="1225"/>
      </w:tblGrid>
      <w:tr w:rsidR="008408E1" w14:paraId="74C6281B" w14:textId="77777777" w:rsidTr="008408E1">
        <w:tc>
          <w:tcPr>
            <w:tcW w:w="1309" w:type="dxa"/>
            <w:tcBorders>
              <w:top w:val="single" w:sz="4" w:space="0" w:color="auto"/>
              <w:left w:val="single" w:sz="4" w:space="0" w:color="auto"/>
              <w:bottom w:val="single" w:sz="4" w:space="0" w:color="auto"/>
              <w:right w:val="single" w:sz="4" w:space="0" w:color="auto"/>
            </w:tcBorders>
            <w:hideMark/>
          </w:tcPr>
          <w:p w14:paraId="46D45073" w14:textId="77777777" w:rsidR="008408E1" w:rsidRDefault="008408E1">
            <w:pPr>
              <w:rPr>
                <w:b/>
              </w:rPr>
            </w:pPr>
            <w:r>
              <w:rPr>
                <w:b/>
              </w:rPr>
              <w:t>attribute</w:t>
            </w:r>
          </w:p>
        </w:tc>
        <w:tc>
          <w:tcPr>
            <w:tcW w:w="1163" w:type="dxa"/>
            <w:tcBorders>
              <w:top w:val="single" w:sz="4" w:space="0" w:color="auto"/>
              <w:left w:val="single" w:sz="4" w:space="0" w:color="auto"/>
              <w:bottom w:val="single" w:sz="4" w:space="0" w:color="auto"/>
              <w:right w:val="single" w:sz="4" w:space="0" w:color="auto"/>
            </w:tcBorders>
            <w:hideMark/>
          </w:tcPr>
          <w:p w14:paraId="5A1F31D4" w14:textId="77777777" w:rsidR="008408E1" w:rsidRDefault="008408E1">
            <w:pPr>
              <w:rPr>
                <w:b/>
              </w:rPr>
            </w:pPr>
            <w:r>
              <w:rPr>
                <w:b/>
              </w:rPr>
              <w:t>default</w:t>
            </w:r>
          </w:p>
        </w:tc>
        <w:tc>
          <w:tcPr>
            <w:tcW w:w="6384" w:type="dxa"/>
            <w:gridSpan w:val="6"/>
            <w:tcBorders>
              <w:top w:val="single" w:sz="4" w:space="0" w:color="auto"/>
              <w:left w:val="single" w:sz="4" w:space="0" w:color="auto"/>
              <w:bottom w:val="single" w:sz="4" w:space="0" w:color="auto"/>
              <w:right w:val="single" w:sz="4" w:space="0" w:color="auto"/>
            </w:tcBorders>
            <w:hideMark/>
          </w:tcPr>
          <w:p w14:paraId="79C77AFD" w14:textId="77777777" w:rsidR="008408E1" w:rsidRDefault="008408E1">
            <w:pPr>
              <w:rPr>
                <w:b/>
              </w:rPr>
            </w:pPr>
            <w:r>
              <w:rPr>
                <w:b/>
              </w:rPr>
              <w:t>choices</w:t>
            </w:r>
          </w:p>
        </w:tc>
      </w:tr>
      <w:tr w:rsidR="008408E1" w14:paraId="73C1BFB7"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70FD78BC" w14:textId="77777777" w:rsidR="008408E1" w:rsidRDefault="008408E1">
            <w:r>
              <w:t>io</w:t>
            </w:r>
          </w:p>
        </w:tc>
        <w:tc>
          <w:tcPr>
            <w:tcW w:w="1163" w:type="dxa"/>
            <w:tcBorders>
              <w:top w:val="single" w:sz="4" w:space="0" w:color="auto"/>
              <w:left w:val="single" w:sz="4" w:space="0" w:color="auto"/>
              <w:bottom w:val="single" w:sz="4" w:space="0" w:color="auto"/>
              <w:right w:val="single" w:sz="4" w:space="0" w:color="auto"/>
            </w:tcBorders>
            <w:hideMark/>
          </w:tcPr>
          <w:p w14:paraId="470DB7E9" w14:textId="77777777" w:rsidR="008408E1" w:rsidRDefault="008408E1">
            <w:r>
              <w:t>internal</w:t>
            </w:r>
          </w:p>
        </w:tc>
        <w:tc>
          <w:tcPr>
            <w:tcW w:w="1034" w:type="dxa"/>
            <w:tcBorders>
              <w:top w:val="single" w:sz="4" w:space="0" w:color="auto"/>
              <w:left w:val="single" w:sz="4" w:space="0" w:color="auto"/>
              <w:bottom w:val="single" w:sz="4" w:space="0" w:color="auto"/>
              <w:right w:val="single" w:sz="4" w:space="0" w:color="auto"/>
            </w:tcBorders>
            <w:hideMark/>
          </w:tcPr>
          <w:p w14:paraId="745549F8" w14:textId="77777777" w:rsidR="008408E1" w:rsidRDefault="008408E1">
            <w:pPr>
              <w:rPr>
                <w:strike/>
              </w:rPr>
            </w:pPr>
            <w:r>
              <w:rPr>
                <w:strike/>
              </w:rPr>
              <w:t>internal</w:t>
            </w:r>
          </w:p>
        </w:tc>
        <w:tc>
          <w:tcPr>
            <w:tcW w:w="1111" w:type="dxa"/>
            <w:tcBorders>
              <w:top w:val="single" w:sz="4" w:space="0" w:color="auto"/>
              <w:left w:val="single" w:sz="4" w:space="0" w:color="auto"/>
              <w:bottom w:val="single" w:sz="4" w:space="0" w:color="auto"/>
              <w:right w:val="single" w:sz="4" w:space="0" w:color="auto"/>
            </w:tcBorders>
            <w:hideMark/>
          </w:tcPr>
          <w:p w14:paraId="0703B79E" w14:textId="77777777" w:rsidR="008408E1" w:rsidRDefault="008408E1">
            <w:pPr>
              <w:rPr>
                <w:strike/>
              </w:rPr>
            </w:pPr>
            <w:r>
              <w:rPr>
                <w:strike/>
              </w:rPr>
              <w:t>in</w:t>
            </w:r>
          </w:p>
        </w:tc>
        <w:tc>
          <w:tcPr>
            <w:tcW w:w="947" w:type="dxa"/>
            <w:tcBorders>
              <w:top w:val="single" w:sz="4" w:space="0" w:color="auto"/>
              <w:left w:val="single" w:sz="4" w:space="0" w:color="auto"/>
              <w:bottom w:val="single" w:sz="4" w:space="0" w:color="auto"/>
              <w:right w:val="single" w:sz="4" w:space="0" w:color="auto"/>
            </w:tcBorders>
            <w:hideMark/>
          </w:tcPr>
          <w:p w14:paraId="34A7DA14" w14:textId="77777777" w:rsidR="008408E1" w:rsidRDefault="008408E1">
            <w:pPr>
              <w:rPr>
                <w:strike/>
              </w:rPr>
            </w:pPr>
            <w:r>
              <w:rPr>
                <w:strike/>
              </w:rPr>
              <w:t>out</w:t>
            </w:r>
          </w:p>
        </w:tc>
        <w:tc>
          <w:tcPr>
            <w:tcW w:w="849" w:type="dxa"/>
            <w:tcBorders>
              <w:top w:val="single" w:sz="4" w:space="0" w:color="auto"/>
              <w:left w:val="single" w:sz="4" w:space="0" w:color="auto"/>
              <w:bottom w:val="single" w:sz="4" w:space="0" w:color="auto"/>
              <w:right w:val="single" w:sz="4" w:space="0" w:color="auto"/>
            </w:tcBorders>
            <w:hideMark/>
          </w:tcPr>
          <w:p w14:paraId="2665F527" w14:textId="77777777" w:rsidR="008408E1" w:rsidRDefault="008408E1">
            <w:pPr>
              <w:rPr>
                <w:strike/>
              </w:rPr>
            </w:pPr>
            <w:r>
              <w:rPr>
                <w:strike/>
              </w:rPr>
              <w:t>inout</w:t>
            </w:r>
          </w:p>
        </w:tc>
        <w:tc>
          <w:tcPr>
            <w:tcW w:w="1218" w:type="dxa"/>
            <w:tcBorders>
              <w:top w:val="single" w:sz="4" w:space="0" w:color="auto"/>
              <w:left w:val="single" w:sz="4" w:space="0" w:color="auto"/>
              <w:bottom w:val="single" w:sz="4" w:space="0" w:color="auto"/>
              <w:right w:val="single" w:sz="4" w:space="0" w:color="auto"/>
            </w:tcBorders>
          </w:tcPr>
          <w:p w14:paraId="307AA260" w14:textId="77777777" w:rsidR="008408E1" w:rsidRDefault="008408E1"/>
        </w:tc>
        <w:tc>
          <w:tcPr>
            <w:tcW w:w="1225" w:type="dxa"/>
            <w:tcBorders>
              <w:top w:val="single" w:sz="4" w:space="0" w:color="auto"/>
              <w:left w:val="single" w:sz="4" w:space="0" w:color="auto"/>
              <w:bottom w:val="single" w:sz="4" w:space="0" w:color="auto"/>
              <w:right w:val="single" w:sz="4" w:space="0" w:color="auto"/>
            </w:tcBorders>
          </w:tcPr>
          <w:p w14:paraId="6BB4021B" w14:textId="77777777" w:rsidR="008408E1" w:rsidRDefault="008408E1"/>
        </w:tc>
      </w:tr>
      <w:tr w:rsidR="008408E1" w14:paraId="0B110716"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6AE4BDB3" w14:textId="77777777" w:rsidR="008408E1" w:rsidRDefault="008408E1">
            <w:r>
              <w:t>when</w:t>
            </w:r>
          </w:p>
        </w:tc>
        <w:tc>
          <w:tcPr>
            <w:tcW w:w="1163" w:type="dxa"/>
            <w:tcBorders>
              <w:top w:val="single" w:sz="4" w:space="0" w:color="auto"/>
              <w:left w:val="single" w:sz="4" w:space="0" w:color="auto"/>
              <w:bottom w:val="single" w:sz="4" w:space="0" w:color="auto"/>
              <w:right w:val="single" w:sz="4" w:space="0" w:color="auto"/>
            </w:tcBorders>
            <w:hideMark/>
          </w:tcPr>
          <w:p w14:paraId="644E5D5B" w14:textId="77777777" w:rsidR="008408E1" w:rsidRDefault="008408E1">
            <w:r>
              <w:t>passive</w:t>
            </w:r>
          </w:p>
        </w:tc>
        <w:tc>
          <w:tcPr>
            <w:tcW w:w="1034" w:type="dxa"/>
            <w:tcBorders>
              <w:top w:val="single" w:sz="4" w:space="0" w:color="auto"/>
              <w:left w:val="single" w:sz="4" w:space="0" w:color="auto"/>
              <w:bottom w:val="single" w:sz="4" w:space="0" w:color="auto"/>
              <w:right w:val="single" w:sz="4" w:space="0" w:color="auto"/>
            </w:tcBorders>
            <w:hideMark/>
          </w:tcPr>
          <w:p w14:paraId="2D606A77" w14:textId="77777777" w:rsidR="008408E1" w:rsidRDefault="008408E1">
            <w:r>
              <w:t>passive</w:t>
            </w:r>
          </w:p>
        </w:tc>
        <w:tc>
          <w:tcPr>
            <w:tcW w:w="1111" w:type="dxa"/>
            <w:tcBorders>
              <w:top w:val="single" w:sz="4" w:space="0" w:color="auto"/>
              <w:left w:val="single" w:sz="4" w:space="0" w:color="auto"/>
              <w:bottom w:val="single" w:sz="4" w:space="0" w:color="auto"/>
              <w:right w:val="single" w:sz="4" w:space="0" w:color="auto"/>
            </w:tcBorders>
            <w:hideMark/>
          </w:tcPr>
          <w:p w14:paraId="66E11B1D" w14:textId="77777777" w:rsidR="008408E1" w:rsidRDefault="008408E1">
            <w:r>
              <w:t>auto</w:t>
            </w:r>
          </w:p>
        </w:tc>
        <w:tc>
          <w:tcPr>
            <w:tcW w:w="947" w:type="dxa"/>
            <w:tcBorders>
              <w:top w:val="single" w:sz="4" w:space="0" w:color="auto"/>
              <w:left w:val="single" w:sz="4" w:space="0" w:color="auto"/>
              <w:bottom w:val="single" w:sz="4" w:space="0" w:color="auto"/>
              <w:right w:val="single" w:sz="4" w:space="0" w:color="auto"/>
            </w:tcBorders>
            <w:hideMark/>
          </w:tcPr>
          <w:p w14:paraId="64DA171A" w14:textId="77777777" w:rsidR="008408E1" w:rsidRDefault="008408E1">
            <w:r>
              <w:t>user</w:t>
            </w:r>
          </w:p>
        </w:tc>
        <w:tc>
          <w:tcPr>
            <w:tcW w:w="849" w:type="dxa"/>
            <w:tcBorders>
              <w:top w:val="single" w:sz="4" w:space="0" w:color="auto"/>
              <w:left w:val="single" w:sz="4" w:space="0" w:color="auto"/>
              <w:bottom w:val="single" w:sz="4" w:space="0" w:color="auto"/>
              <w:right w:val="single" w:sz="4" w:space="0" w:color="auto"/>
            </w:tcBorders>
            <w:hideMark/>
          </w:tcPr>
          <w:p w14:paraId="1DB52C0B" w14:textId="77777777" w:rsidR="008408E1" w:rsidRDefault="008408E1">
            <w:r>
              <w:t>start</w:t>
            </w:r>
          </w:p>
        </w:tc>
        <w:tc>
          <w:tcPr>
            <w:tcW w:w="1218" w:type="dxa"/>
            <w:tcBorders>
              <w:top w:val="single" w:sz="4" w:space="0" w:color="auto"/>
              <w:left w:val="single" w:sz="4" w:space="0" w:color="auto"/>
              <w:bottom w:val="single" w:sz="4" w:space="0" w:color="auto"/>
              <w:right w:val="single" w:sz="4" w:space="0" w:color="auto"/>
            </w:tcBorders>
          </w:tcPr>
          <w:p w14:paraId="4A67758A" w14:textId="77777777" w:rsidR="008408E1" w:rsidRDefault="008408E1"/>
        </w:tc>
        <w:tc>
          <w:tcPr>
            <w:tcW w:w="1225" w:type="dxa"/>
            <w:tcBorders>
              <w:top w:val="single" w:sz="4" w:space="0" w:color="auto"/>
              <w:left w:val="single" w:sz="4" w:space="0" w:color="auto"/>
              <w:bottom w:val="single" w:sz="4" w:space="0" w:color="auto"/>
              <w:right w:val="single" w:sz="4" w:space="0" w:color="auto"/>
            </w:tcBorders>
          </w:tcPr>
          <w:p w14:paraId="7E151D46" w14:textId="77777777" w:rsidR="008408E1" w:rsidRDefault="008408E1"/>
        </w:tc>
      </w:tr>
      <w:tr w:rsidR="008408E1" w14:paraId="4AF2D1A4"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274985D3" w14:textId="77777777" w:rsidR="008408E1" w:rsidRDefault="008408E1">
            <w:r>
              <w:t>act</w:t>
            </w:r>
          </w:p>
        </w:tc>
        <w:tc>
          <w:tcPr>
            <w:tcW w:w="1163" w:type="dxa"/>
            <w:tcBorders>
              <w:top w:val="single" w:sz="4" w:space="0" w:color="auto"/>
              <w:left w:val="single" w:sz="4" w:space="0" w:color="auto"/>
              <w:bottom w:val="single" w:sz="4" w:space="0" w:color="auto"/>
              <w:right w:val="single" w:sz="4" w:space="0" w:color="auto"/>
            </w:tcBorders>
            <w:hideMark/>
          </w:tcPr>
          <w:p w14:paraId="4A9FB749" w14:textId="77777777" w:rsidR="008408E1" w:rsidRDefault="008408E1">
            <w:r>
              <w:t>pull</w:t>
            </w:r>
          </w:p>
        </w:tc>
        <w:tc>
          <w:tcPr>
            <w:tcW w:w="1034" w:type="dxa"/>
            <w:tcBorders>
              <w:top w:val="single" w:sz="4" w:space="0" w:color="auto"/>
              <w:left w:val="single" w:sz="4" w:space="0" w:color="auto"/>
              <w:bottom w:val="single" w:sz="4" w:space="0" w:color="auto"/>
              <w:right w:val="single" w:sz="4" w:space="0" w:color="auto"/>
            </w:tcBorders>
            <w:hideMark/>
          </w:tcPr>
          <w:p w14:paraId="6C4737DE" w14:textId="77777777" w:rsidR="008408E1" w:rsidRDefault="008408E1">
            <w:r>
              <w:t>pull</w:t>
            </w:r>
          </w:p>
        </w:tc>
        <w:tc>
          <w:tcPr>
            <w:tcW w:w="1111" w:type="dxa"/>
            <w:tcBorders>
              <w:top w:val="single" w:sz="4" w:space="0" w:color="auto"/>
              <w:left w:val="single" w:sz="4" w:space="0" w:color="auto"/>
              <w:bottom w:val="single" w:sz="4" w:space="0" w:color="auto"/>
              <w:right w:val="single" w:sz="4" w:space="0" w:color="auto"/>
            </w:tcBorders>
            <w:hideMark/>
          </w:tcPr>
          <w:p w14:paraId="03374360" w14:textId="77777777" w:rsidR="008408E1" w:rsidRDefault="008408E1">
            <w:pPr>
              <w:rPr>
                <w:strike/>
              </w:rPr>
            </w:pPr>
            <w:r>
              <w:rPr>
                <w:strike/>
              </w:rPr>
              <w:t>push</w:t>
            </w:r>
          </w:p>
        </w:tc>
        <w:tc>
          <w:tcPr>
            <w:tcW w:w="4239" w:type="dxa"/>
            <w:gridSpan w:val="4"/>
            <w:tcBorders>
              <w:top w:val="single" w:sz="4" w:space="0" w:color="auto"/>
              <w:left w:val="single" w:sz="4" w:space="0" w:color="auto"/>
              <w:bottom w:val="single" w:sz="4" w:space="0" w:color="auto"/>
              <w:right w:val="single" w:sz="4" w:space="0" w:color="auto"/>
            </w:tcBorders>
            <w:hideMark/>
          </w:tcPr>
          <w:p w14:paraId="7A2079EF" w14:textId="77777777" w:rsidR="008408E1" w:rsidRDefault="008408E1">
            <w:r>
              <w:t>converters only pull</w:t>
            </w:r>
          </w:p>
        </w:tc>
      </w:tr>
      <w:tr w:rsidR="008408E1" w14:paraId="54A9E60E" w14:textId="77777777" w:rsidTr="008408E1">
        <w:trPr>
          <w:trHeight w:val="350"/>
        </w:trPr>
        <w:tc>
          <w:tcPr>
            <w:tcW w:w="1309" w:type="dxa"/>
            <w:tcBorders>
              <w:top w:val="single" w:sz="4" w:space="0" w:color="auto"/>
              <w:left w:val="single" w:sz="4" w:space="0" w:color="auto"/>
              <w:bottom w:val="single" w:sz="4" w:space="0" w:color="auto"/>
              <w:right w:val="single" w:sz="4" w:space="0" w:color="auto"/>
            </w:tcBorders>
            <w:hideMark/>
          </w:tcPr>
          <w:p w14:paraId="60616F3F" w14:textId="77777777" w:rsidR="008408E1" w:rsidRDefault="008408E1">
            <w:r>
              <w:t>how</w:t>
            </w:r>
          </w:p>
        </w:tc>
        <w:tc>
          <w:tcPr>
            <w:tcW w:w="1163" w:type="dxa"/>
            <w:tcBorders>
              <w:top w:val="single" w:sz="4" w:space="0" w:color="auto"/>
              <w:left w:val="single" w:sz="4" w:space="0" w:color="auto"/>
              <w:bottom w:val="single" w:sz="4" w:space="0" w:color="auto"/>
              <w:right w:val="single" w:sz="4" w:space="0" w:color="auto"/>
            </w:tcBorders>
            <w:hideMark/>
          </w:tcPr>
          <w:p w14:paraId="14F5A898" w14:textId="77777777" w:rsidR="008408E1" w:rsidRDefault="008408E1">
            <w:r>
              <w:t>all</w:t>
            </w:r>
          </w:p>
        </w:tc>
        <w:tc>
          <w:tcPr>
            <w:tcW w:w="1034" w:type="dxa"/>
            <w:tcBorders>
              <w:top w:val="single" w:sz="4" w:space="0" w:color="auto"/>
              <w:left w:val="single" w:sz="4" w:space="0" w:color="auto"/>
              <w:bottom w:val="single" w:sz="4" w:space="0" w:color="auto"/>
              <w:right w:val="single" w:sz="4" w:space="0" w:color="auto"/>
            </w:tcBorders>
            <w:hideMark/>
          </w:tcPr>
          <w:p w14:paraId="2F51877E" w14:textId="77777777" w:rsidR="008408E1" w:rsidRDefault="008408E1">
            <w:pPr>
              <w:rPr>
                <w:strike/>
              </w:rPr>
            </w:pPr>
            <w:r>
              <w:rPr>
                <w:strike/>
              </w:rPr>
              <w:t>any</w:t>
            </w:r>
          </w:p>
        </w:tc>
        <w:tc>
          <w:tcPr>
            <w:tcW w:w="1111" w:type="dxa"/>
            <w:tcBorders>
              <w:top w:val="single" w:sz="4" w:space="0" w:color="auto"/>
              <w:left w:val="single" w:sz="4" w:space="0" w:color="auto"/>
              <w:bottom w:val="single" w:sz="4" w:space="0" w:color="auto"/>
              <w:right w:val="single" w:sz="4" w:space="0" w:color="auto"/>
            </w:tcBorders>
            <w:hideMark/>
          </w:tcPr>
          <w:p w14:paraId="65C7B00F" w14:textId="77777777" w:rsidR="008408E1" w:rsidRDefault="008408E1">
            <w:r>
              <w:t>all</w:t>
            </w:r>
          </w:p>
        </w:tc>
        <w:tc>
          <w:tcPr>
            <w:tcW w:w="4239" w:type="dxa"/>
            <w:gridSpan w:val="4"/>
            <w:tcBorders>
              <w:top w:val="single" w:sz="4" w:space="0" w:color="auto"/>
              <w:left w:val="single" w:sz="4" w:space="0" w:color="auto"/>
              <w:bottom w:val="single" w:sz="4" w:space="0" w:color="auto"/>
              <w:right w:val="single" w:sz="4" w:space="0" w:color="auto"/>
            </w:tcBorders>
            <w:hideMark/>
          </w:tcPr>
          <w:p w14:paraId="38BA0DA3" w14:textId="77777777" w:rsidR="008408E1" w:rsidRDefault="008408E1">
            <w:r>
              <w:t>converters only pull all resources</w:t>
            </w:r>
          </w:p>
        </w:tc>
      </w:tr>
      <w:tr w:rsidR="008408E1" w14:paraId="01E00F17" w14:textId="77777777" w:rsidTr="008408E1">
        <w:trPr>
          <w:trHeight w:val="233"/>
        </w:trPr>
        <w:tc>
          <w:tcPr>
            <w:tcW w:w="1309" w:type="dxa"/>
            <w:tcBorders>
              <w:top w:val="single" w:sz="4" w:space="0" w:color="auto"/>
              <w:left w:val="single" w:sz="4" w:space="0" w:color="auto"/>
              <w:bottom w:val="single" w:sz="4" w:space="0" w:color="auto"/>
              <w:right w:val="single" w:sz="4" w:space="0" w:color="auto"/>
            </w:tcBorders>
            <w:hideMark/>
          </w:tcPr>
          <w:p w14:paraId="14EB77A3" w14:textId="77777777" w:rsidR="008408E1" w:rsidRDefault="008408E1">
            <w:r>
              <w:t>name</w:t>
            </w:r>
          </w:p>
        </w:tc>
        <w:tc>
          <w:tcPr>
            <w:tcW w:w="1163" w:type="dxa"/>
            <w:tcBorders>
              <w:top w:val="single" w:sz="4" w:space="0" w:color="auto"/>
              <w:left w:val="single" w:sz="4" w:space="0" w:color="auto"/>
              <w:bottom w:val="single" w:sz="4" w:space="0" w:color="auto"/>
              <w:right w:val="single" w:sz="4" w:space="0" w:color="auto"/>
            </w:tcBorders>
          </w:tcPr>
          <w:p w14:paraId="285965CF" w14:textId="77777777" w:rsidR="008408E1" w:rsidRDefault="008408E1"/>
        </w:tc>
        <w:tc>
          <w:tcPr>
            <w:tcW w:w="6384" w:type="dxa"/>
            <w:gridSpan w:val="6"/>
            <w:tcBorders>
              <w:top w:val="single" w:sz="4" w:space="0" w:color="auto"/>
              <w:left w:val="single" w:sz="4" w:space="0" w:color="auto"/>
              <w:bottom w:val="single" w:sz="4" w:space="0" w:color="auto"/>
              <w:right w:val="single" w:sz="4" w:space="0" w:color="auto"/>
            </w:tcBorders>
            <w:hideMark/>
          </w:tcPr>
          <w:p w14:paraId="08A37584" w14:textId="77777777" w:rsidR="008408E1" w:rsidRDefault="008408E1">
            <w:r>
              <w:t>String value name is unique inside its definition</w:t>
            </w:r>
          </w:p>
        </w:tc>
      </w:tr>
      <w:tr w:rsidR="008408E1" w14:paraId="6FBB4712" w14:textId="77777777" w:rsidTr="008408E1">
        <w:trPr>
          <w:trHeight w:val="314"/>
        </w:trPr>
        <w:tc>
          <w:tcPr>
            <w:tcW w:w="1309" w:type="dxa"/>
            <w:tcBorders>
              <w:top w:val="single" w:sz="4" w:space="0" w:color="auto"/>
              <w:left w:val="single" w:sz="4" w:space="0" w:color="auto"/>
              <w:bottom w:val="single" w:sz="4" w:space="0" w:color="auto"/>
              <w:right w:val="single" w:sz="4" w:space="0" w:color="auto"/>
            </w:tcBorders>
            <w:hideMark/>
          </w:tcPr>
          <w:p w14:paraId="0BAF996F" w14:textId="77777777" w:rsidR="008408E1" w:rsidRDefault="008408E1">
            <w:r>
              <w:t>behavior</w:t>
            </w:r>
          </w:p>
        </w:tc>
        <w:tc>
          <w:tcPr>
            <w:tcW w:w="1163" w:type="dxa"/>
            <w:tcBorders>
              <w:top w:val="single" w:sz="4" w:space="0" w:color="auto"/>
              <w:left w:val="single" w:sz="4" w:space="0" w:color="auto"/>
              <w:bottom w:val="single" w:sz="4" w:space="0" w:color="auto"/>
              <w:right w:val="single" w:sz="4" w:space="0" w:color="auto"/>
            </w:tcBorders>
            <w:hideMark/>
          </w:tcPr>
          <w:p w14:paraId="6A9DF404" w14:textId="77777777" w:rsidR="008408E1" w:rsidRDefault="008408E1">
            <w:r>
              <w:t>converter</w:t>
            </w:r>
          </w:p>
        </w:tc>
        <w:tc>
          <w:tcPr>
            <w:tcW w:w="1034" w:type="dxa"/>
            <w:tcBorders>
              <w:top w:val="single" w:sz="4" w:space="0" w:color="auto"/>
              <w:left w:val="single" w:sz="4" w:space="0" w:color="auto"/>
              <w:bottom w:val="single" w:sz="4" w:space="0" w:color="auto"/>
              <w:right w:val="single" w:sz="4" w:space="0" w:color="auto"/>
            </w:tcBorders>
            <w:hideMark/>
          </w:tcPr>
          <w:p w14:paraId="48A7333B" w14:textId="77777777" w:rsidR="008408E1" w:rsidRDefault="008408E1">
            <w:r>
              <w:t>pool</w:t>
            </w:r>
          </w:p>
        </w:tc>
        <w:tc>
          <w:tcPr>
            <w:tcW w:w="1111" w:type="dxa"/>
            <w:tcBorders>
              <w:top w:val="single" w:sz="4" w:space="0" w:color="auto"/>
              <w:left w:val="single" w:sz="4" w:space="0" w:color="auto"/>
              <w:bottom w:val="single" w:sz="4" w:space="0" w:color="auto"/>
              <w:right w:val="single" w:sz="4" w:space="0" w:color="auto"/>
            </w:tcBorders>
            <w:hideMark/>
          </w:tcPr>
          <w:p w14:paraId="51653DAB" w14:textId="77777777" w:rsidR="008408E1" w:rsidRDefault="008408E1">
            <w:r>
              <w:t>source</w:t>
            </w:r>
          </w:p>
        </w:tc>
        <w:tc>
          <w:tcPr>
            <w:tcW w:w="947" w:type="dxa"/>
            <w:tcBorders>
              <w:top w:val="single" w:sz="4" w:space="0" w:color="auto"/>
              <w:left w:val="single" w:sz="4" w:space="0" w:color="auto"/>
              <w:bottom w:val="single" w:sz="4" w:space="0" w:color="auto"/>
              <w:right w:val="single" w:sz="4" w:space="0" w:color="auto"/>
            </w:tcBorders>
            <w:hideMark/>
          </w:tcPr>
          <w:p w14:paraId="33FB9DCB" w14:textId="77777777" w:rsidR="008408E1" w:rsidRDefault="008408E1">
            <w:r>
              <w:t>drain</w:t>
            </w:r>
          </w:p>
        </w:tc>
        <w:tc>
          <w:tcPr>
            <w:tcW w:w="849" w:type="dxa"/>
            <w:tcBorders>
              <w:top w:val="single" w:sz="4" w:space="0" w:color="auto"/>
              <w:left w:val="single" w:sz="4" w:space="0" w:color="auto"/>
              <w:bottom w:val="single" w:sz="4" w:space="0" w:color="auto"/>
              <w:right w:val="single" w:sz="4" w:space="0" w:color="auto"/>
            </w:tcBorders>
            <w:hideMark/>
          </w:tcPr>
          <w:p w14:paraId="56E131F6" w14:textId="77777777" w:rsidR="008408E1" w:rsidRDefault="008408E1">
            <w:r>
              <w:t>gate</w:t>
            </w:r>
          </w:p>
        </w:tc>
        <w:tc>
          <w:tcPr>
            <w:tcW w:w="1218" w:type="dxa"/>
            <w:tcBorders>
              <w:top w:val="single" w:sz="4" w:space="0" w:color="auto"/>
              <w:left w:val="single" w:sz="4" w:space="0" w:color="auto"/>
              <w:bottom w:val="single" w:sz="4" w:space="0" w:color="auto"/>
              <w:right w:val="single" w:sz="4" w:space="0" w:color="auto"/>
            </w:tcBorders>
            <w:hideMark/>
          </w:tcPr>
          <w:p w14:paraId="18469392" w14:textId="77777777" w:rsidR="008408E1" w:rsidRDefault="008408E1">
            <w:r>
              <w:t>converter</w:t>
            </w:r>
          </w:p>
        </w:tc>
        <w:tc>
          <w:tcPr>
            <w:tcW w:w="1225" w:type="dxa"/>
            <w:tcBorders>
              <w:top w:val="single" w:sz="4" w:space="0" w:color="auto"/>
              <w:left w:val="single" w:sz="4" w:space="0" w:color="auto"/>
              <w:bottom w:val="single" w:sz="4" w:space="0" w:color="auto"/>
              <w:right w:val="single" w:sz="4" w:space="0" w:color="auto"/>
            </w:tcBorders>
            <w:hideMark/>
          </w:tcPr>
          <w:p w14:paraId="6697FC69" w14:textId="77777777" w:rsidR="008408E1" w:rsidRDefault="008408E1">
            <w:r>
              <w:t>reference</w:t>
            </w:r>
          </w:p>
        </w:tc>
      </w:tr>
    </w:tbl>
    <w:p w14:paraId="7EA27233" w14:textId="77777777" w:rsidR="0029407F" w:rsidRDefault="0029407F" w:rsidP="0059753B">
      <w:pPr>
        <w:pStyle w:val="Geenafstand"/>
      </w:pPr>
    </w:p>
    <w:p w14:paraId="390407B0" w14:textId="77777777" w:rsidR="008408E1" w:rsidRDefault="008408E1" w:rsidP="008408E1">
      <w:pPr>
        <w:pStyle w:val="Kop3"/>
      </w:pPr>
      <w:bookmarkStart w:id="236" w:name="_Toc485047210"/>
      <w:r>
        <w:t>Interface</w:t>
      </w:r>
      <w:bookmarkEnd w:id="236"/>
    </w:p>
    <w:p w14:paraId="6AA7B9D6" w14:textId="77777777" w:rsidR="008408E1" w:rsidRDefault="008408E1" w:rsidP="008408E1">
      <w:r>
        <w:t>An interface node is a special kind of node that cannot be edited directly. Instead it is created automatically when a (reference) node is exposed using its IO modifier.</w:t>
      </w:r>
    </w:p>
    <w:p w14:paraId="3F912AD9" w14:textId="77777777" w:rsidR="008408E1" w:rsidRDefault="008408E1" w:rsidP="008408E1">
      <w:r>
        <w:t>An interface appears as a small circle on the edge of a definition type of a pool node with its name appearing near it being the same as that of the exposed node.</w:t>
      </w:r>
    </w:p>
    <w:p w14:paraId="3F259415" w14:textId="77777777" w:rsidR="008408E1" w:rsidRDefault="008408E1" w:rsidP="008408E1">
      <w:r>
        <w:rPr>
          <w:b/>
        </w:rPr>
        <w:t>Note:</w:t>
      </w:r>
      <w:r>
        <w:t xml:space="preserve"> I suggest starting populating the edge of the definition type on the left and putting new interfaces on the border going up and to the right. Alternatively, show the interface on the side where it was defined inside the definition, that may be more intuitive.</w:t>
      </w:r>
    </w:p>
    <w:p w14:paraId="1FAECDE3" w14:textId="77777777" w:rsidR="008408E1" w:rsidRDefault="008408E1" w:rsidP="00E513AB">
      <w:pPr>
        <w:pStyle w:val="Kop3"/>
      </w:pPr>
      <w:bookmarkStart w:id="237" w:name="_Toc485047211"/>
      <w:r>
        <w:t>Edge</w:t>
      </w:r>
      <w:bookmarkEnd w:id="237"/>
    </w:p>
    <w:p w14:paraId="101D324B" w14:textId="77777777" w:rsidR="008408E1" w:rsidRDefault="008408E1" w:rsidP="008408E1">
      <w:r>
        <w:t>There are two kinds of edges, flow and state edges. Unlike nodes, they cannot be replaced without explicitly adding and removing them.</w:t>
      </w:r>
    </w:p>
    <w:p w14:paraId="4B1F1CE5" w14:textId="77777777" w:rsidR="008408E1" w:rsidRDefault="008408E1" w:rsidP="008408E1">
      <w:r>
        <w:t>Source and target names may be interface nodes. In that case the name is a qualified name, i.e. a name with a dot separating the two parts: pool_name.interface_name</w:t>
      </w:r>
    </w:p>
    <w:tbl>
      <w:tblPr>
        <w:tblStyle w:val="Tabelraster"/>
        <w:tblW w:w="0" w:type="auto"/>
        <w:tblLook w:val="04A0" w:firstRow="1" w:lastRow="0" w:firstColumn="1" w:lastColumn="0" w:noHBand="0" w:noVBand="1"/>
      </w:tblPr>
      <w:tblGrid>
        <w:gridCol w:w="1356"/>
        <w:gridCol w:w="1218"/>
        <w:gridCol w:w="6282"/>
      </w:tblGrid>
      <w:tr w:rsidR="008408E1" w14:paraId="4451F46F" w14:textId="77777777" w:rsidTr="008408E1">
        <w:tc>
          <w:tcPr>
            <w:tcW w:w="1356" w:type="dxa"/>
            <w:tcBorders>
              <w:top w:val="single" w:sz="4" w:space="0" w:color="auto"/>
              <w:left w:val="single" w:sz="4" w:space="0" w:color="auto"/>
              <w:bottom w:val="single" w:sz="4" w:space="0" w:color="auto"/>
              <w:right w:val="single" w:sz="4" w:space="0" w:color="auto"/>
            </w:tcBorders>
            <w:hideMark/>
          </w:tcPr>
          <w:p w14:paraId="03A45922" w14:textId="77777777" w:rsidR="008408E1" w:rsidRDefault="008408E1">
            <w:pPr>
              <w:rPr>
                <w:b/>
              </w:rPr>
            </w:pPr>
            <w:r>
              <w:rPr>
                <w:b/>
              </w:rPr>
              <w:t>attribute</w:t>
            </w:r>
          </w:p>
        </w:tc>
        <w:tc>
          <w:tcPr>
            <w:tcW w:w="1218" w:type="dxa"/>
            <w:tcBorders>
              <w:top w:val="single" w:sz="4" w:space="0" w:color="auto"/>
              <w:left w:val="single" w:sz="4" w:space="0" w:color="auto"/>
              <w:bottom w:val="single" w:sz="4" w:space="0" w:color="auto"/>
              <w:right w:val="single" w:sz="4" w:space="0" w:color="auto"/>
            </w:tcBorders>
            <w:hideMark/>
          </w:tcPr>
          <w:p w14:paraId="52FC1BF5" w14:textId="77777777" w:rsidR="008408E1" w:rsidRDefault="008408E1">
            <w:pPr>
              <w:rPr>
                <w:b/>
              </w:rPr>
            </w:pPr>
            <w:r>
              <w:rPr>
                <w:b/>
              </w:rPr>
              <w:t>default</w:t>
            </w:r>
          </w:p>
        </w:tc>
        <w:tc>
          <w:tcPr>
            <w:tcW w:w="6282" w:type="dxa"/>
            <w:tcBorders>
              <w:top w:val="single" w:sz="4" w:space="0" w:color="auto"/>
              <w:left w:val="single" w:sz="4" w:space="0" w:color="auto"/>
              <w:bottom w:val="single" w:sz="4" w:space="0" w:color="auto"/>
              <w:right w:val="single" w:sz="4" w:space="0" w:color="auto"/>
            </w:tcBorders>
            <w:hideMark/>
          </w:tcPr>
          <w:p w14:paraId="2CC95F18" w14:textId="77777777" w:rsidR="008408E1" w:rsidRDefault="008408E1">
            <w:pPr>
              <w:rPr>
                <w:b/>
              </w:rPr>
            </w:pPr>
            <w:r>
              <w:rPr>
                <w:b/>
              </w:rPr>
              <w:t>choices</w:t>
            </w:r>
          </w:p>
        </w:tc>
      </w:tr>
      <w:tr w:rsidR="008408E1" w14:paraId="5EFDB2E8" w14:textId="77777777" w:rsidTr="008408E1">
        <w:trPr>
          <w:trHeight w:val="233"/>
        </w:trPr>
        <w:tc>
          <w:tcPr>
            <w:tcW w:w="1356" w:type="dxa"/>
            <w:tcBorders>
              <w:top w:val="single" w:sz="4" w:space="0" w:color="auto"/>
              <w:left w:val="single" w:sz="4" w:space="0" w:color="auto"/>
              <w:bottom w:val="single" w:sz="4" w:space="0" w:color="auto"/>
              <w:right w:val="single" w:sz="4" w:space="0" w:color="auto"/>
            </w:tcBorders>
            <w:hideMark/>
          </w:tcPr>
          <w:p w14:paraId="171B2290" w14:textId="77777777" w:rsidR="008408E1" w:rsidRDefault="008408E1">
            <w:r>
              <w:t>name</w:t>
            </w:r>
          </w:p>
        </w:tc>
        <w:tc>
          <w:tcPr>
            <w:tcW w:w="1218" w:type="dxa"/>
            <w:tcBorders>
              <w:top w:val="single" w:sz="4" w:space="0" w:color="auto"/>
              <w:left w:val="single" w:sz="4" w:space="0" w:color="auto"/>
              <w:bottom w:val="single" w:sz="4" w:space="0" w:color="auto"/>
              <w:right w:val="single" w:sz="4" w:space="0" w:color="auto"/>
            </w:tcBorders>
          </w:tcPr>
          <w:p w14:paraId="0709B8CC" w14:textId="77777777" w:rsidR="008408E1" w:rsidRDefault="008408E1"/>
        </w:tc>
        <w:tc>
          <w:tcPr>
            <w:tcW w:w="6282" w:type="dxa"/>
            <w:tcBorders>
              <w:top w:val="single" w:sz="4" w:space="0" w:color="auto"/>
              <w:left w:val="single" w:sz="4" w:space="0" w:color="auto"/>
              <w:bottom w:val="single" w:sz="4" w:space="0" w:color="auto"/>
              <w:right w:val="single" w:sz="4" w:space="0" w:color="auto"/>
            </w:tcBorders>
            <w:hideMark/>
          </w:tcPr>
          <w:p w14:paraId="1B030C5B" w14:textId="77777777" w:rsidR="008408E1" w:rsidRDefault="008408E1">
            <w:r>
              <w:t>String value name is unique inside its definition</w:t>
            </w:r>
          </w:p>
        </w:tc>
      </w:tr>
      <w:tr w:rsidR="008408E1" w14:paraId="4F0C6464" w14:textId="77777777" w:rsidTr="008408E1">
        <w:trPr>
          <w:trHeight w:val="233"/>
        </w:trPr>
        <w:tc>
          <w:tcPr>
            <w:tcW w:w="1356" w:type="dxa"/>
            <w:tcBorders>
              <w:top w:val="single" w:sz="4" w:space="0" w:color="auto"/>
              <w:left w:val="single" w:sz="4" w:space="0" w:color="auto"/>
              <w:bottom w:val="single" w:sz="4" w:space="0" w:color="auto"/>
              <w:right w:val="single" w:sz="4" w:space="0" w:color="auto"/>
            </w:tcBorders>
            <w:hideMark/>
          </w:tcPr>
          <w:p w14:paraId="45C562CB" w14:textId="77777777" w:rsidR="008408E1" w:rsidRDefault="008408E1">
            <w:r>
              <w:t>source</w:t>
            </w:r>
          </w:p>
        </w:tc>
        <w:tc>
          <w:tcPr>
            <w:tcW w:w="1218" w:type="dxa"/>
            <w:tcBorders>
              <w:top w:val="single" w:sz="4" w:space="0" w:color="auto"/>
              <w:left w:val="single" w:sz="4" w:space="0" w:color="auto"/>
              <w:bottom w:val="single" w:sz="4" w:space="0" w:color="auto"/>
              <w:right w:val="single" w:sz="4" w:space="0" w:color="auto"/>
            </w:tcBorders>
          </w:tcPr>
          <w:p w14:paraId="406BF0E5" w14:textId="77777777" w:rsidR="008408E1" w:rsidRDefault="008408E1"/>
        </w:tc>
        <w:tc>
          <w:tcPr>
            <w:tcW w:w="6282" w:type="dxa"/>
            <w:tcBorders>
              <w:top w:val="single" w:sz="4" w:space="0" w:color="auto"/>
              <w:left w:val="single" w:sz="4" w:space="0" w:color="auto"/>
              <w:bottom w:val="single" w:sz="4" w:space="0" w:color="auto"/>
              <w:right w:val="single" w:sz="4" w:space="0" w:color="auto"/>
            </w:tcBorders>
            <w:hideMark/>
          </w:tcPr>
          <w:p w14:paraId="0805514B" w14:textId="77777777" w:rsidR="008408E1" w:rsidRDefault="008408E1">
            <w:r>
              <w:t>String value is the name of a node inside this definition</w:t>
            </w:r>
          </w:p>
        </w:tc>
      </w:tr>
      <w:tr w:rsidR="008408E1" w14:paraId="5CAD2192" w14:textId="77777777" w:rsidTr="008408E1">
        <w:trPr>
          <w:trHeight w:val="233"/>
        </w:trPr>
        <w:tc>
          <w:tcPr>
            <w:tcW w:w="1356" w:type="dxa"/>
            <w:tcBorders>
              <w:top w:val="single" w:sz="4" w:space="0" w:color="auto"/>
              <w:left w:val="single" w:sz="4" w:space="0" w:color="auto"/>
              <w:bottom w:val="single" w:sz="4" w:space="0" w:color="auto"/>
              <w:right w:val="single" w:sz="4" w:space="0" w:color="auto"/>
            </w:tcBorders>
            <w:hideMark/>
          </w:tcPr>
          <w:p w14:paraId="2974285F" w14:textId="77777777" w:rsidR="008408E1" w:rsidRDefault="008408E1">
            <w:r>
              <w:t>exp</w:t>
            </w:r>
          </w:p>
        </w:tc>
        <w:tc>
          <w:tcPr>
            <w:tcW w:w="1218" w:type="dxa"/>
            <w:tcBorders>
              <w:top w:val="single" w:sz="4" w:space="0" w:color="auto"/>
              <w:left w:val="single" w:sz="4" w:space="0" w:color="auto"/>
              <w:bottom w:val="single" w:sz="4" w:space="0" w:color="auto"/>
              <w:right w:val="single" w:sz="4" w:space="0" w:color="auto"/>
            </w:tcBorders>
          </w:tcPr>
          <w:p w14:paraId="683D8865" w14:textId="77777777" w:rsidR="008408E1" w:rsidRDefault="008408E1"/>
        </w:tc>
        <w:tc>
          <w:tcPr>
            <w:tcW w:w="6282" w:type="dxa"/>
            <w:tcBorders>
              <w:top w:val="single" w:sz="4" w:space="0" w:color="auto"/>
              <w:left w:val="single" w:sz="4" w:space="0" w:color="auto"/>
              <w:bottom w:val="single" w:sz="4" w:space="0" w:color="auto"/>
              <w:right w:val="single" w:sz="4" w:space="0" w:color="auto"/>
            </w:tcBorders>
            <w:hideMark/>
          </w:tcPr>
          <w:p w14:paraId="1BA67A43" w14:textId="77777777" w:rsidR="008408E1" w:rsidRDefault="008408E1">
            <w:r>
              <w:t>String value expresses is an expression</w:t>
            </w:r>
          </w:p>
        </w:tc>
      </w:tr>
      <w:tr w:rsidR="008408E1" w14:paraId="08887186" w14:textId="77777777" w:rsidTr="008408E1">
        <w:trPr>
          <w:trHeight w:val="233"/>
        </w:trPr>
        <w:tc>
          <w:tcPr>
            <w:tcW w:w="1356" w:type="dxa"/>
            <w:tcBorders>
              <w:top w:val="single" w:sz="4" w:space="0" w:color="auto"/>
              <w:left w:val="single" w:sz="4" w:space="0" w:color="auto"/>
              <w:bottom w:val="single" w:sz="4" w:space="0" w:color="auto"/>
              <w:right w:val="single" w:sz="4" w:space="0" w:color="auto"/>
            </w:tcBorders>
            <w:hideMark/>
          </w:tcPr>
          <w:p w14:paraId="78EDD7F2" w14:textId="77777777" w:rsidR="008408E1" w:rsidRDefault="008408E1">
            <w:r>
              <w:t>target</w:t>
            </w:r>
          </w:p>
        </w:tc>
        <w:tc>
          <w:tcPr>
            <w:tcW w:w="1218" w:type="dxa"/>
            <w:tcBorders>
              <w:top w:val="single" w:sz="4" w:space="0" w:color="auto"/>
              <w:left w:val="single" w:sz="4" w:space="0" w:color="auto"/>
              <w:bottom w:val="single" w:sz="4" w:space="0" w:color="auto"/>
              <w:right w:val="single" w:sz="4" w:space="0" w:color="auto"/>
            </w:tcBorders>
          </w:tcPr>
          <w:p w14:paraId="57824D0F" w14:textId="77777777" w:rsidR="008408E1" w:rsidRDefault="008408E1"/>
        </w:tc>
        <w:tc>
          <w:tcPr>
            <w:tcW w:w="6282" w:type="dxa"/>
            <w:tcBorders>
              <w:top w:val="single" w:sz="4" w:space="0" w:color="auto"/>
              <w:left w:val="single" w:sz="4" w:space="0" w:color="auto"/>
              <w:bottom w:val="single" w:sz="4" w:space="0" w:color="auto"/>
              <w:right w:val="single" w:sz="4" w:space="0" w:color="auto"/>
            </w:tcBorders>
            <w:hideMark/>
          </w:tcPr>
          <w:p w14:paraId="3CD312E3" w14:textId="77777777" w:rsidR="008408E1" w:rsidRDefault="008408E1">
            <w:r>
              <w:t>String value is the name of a node inside this definition</w:t>
            </w:r>
          </w:p>
        </w:tc>
      </w:tr>
    </w:tbl>
    <w:p w14:paraId="7577DA19" w14:textId="77777777" w:rsidR="0059753B" w:rsidRDefault="0059753B" w:rsidP="0059753B">
      <w:pPr>
        <w:pStyle w:val="Geenafstand"/>
      </w:pPr>
    </w:p>
    <w:p w14:paraId="11F6E8AC" w14:textId="77777777" w:rsidR="008408E1" w:rsidRDefault="008408E1" w:rsidP="008408E1">
      <w:pPr>
        <w:pStyle w:val="Kop3"/>
      </w:pPr>
      <w:bookmarkStart w:id="238" w:name="_Toc485047212"/>
      <w:r>
        <w:t>Flow Edge</w:t>
      </w:r>
      <w:bookmarkEnd w:id="238"/>
    </w:p>
    <w:p w14:paraId="4848BE10" w14:textId="77777777" w:rsidR="008408E1" w:rsidRDefault="008408E1" w:rsidP="008408E1">
      <w:r>
        <w:t xml:space="preserve">A </w:t>
      </w:r>
      <w:r w:rsidR="0086013D">
        <w:t>flow</w:t>
      </w:r>
      <w:r>
        <w:t xml:space="preserve"> edge appears as an uninterrupted arrow.</w:t>
      </w:r>
    </w:p>
    <w:tbl>
      <w:tblPr>
        <w:tblStyle w:val="Tabelraster"/>
        <w:tblW w:w="0" w:type="auto"/>
        <w:tblLook w:val="04A0" w:firstRow="1" w:lastRow="0" w:firstColumn="1" w:lastColumn="0" w:noHBand="0" w:noVBand="1"/>
      </w:tblPr>
      <w:tblGrid>
        <w:gridCol w:w="1356"/>
        <w:gridCol w:w="1218"/>
        <w:gridCol w:w="6282"/>
      </w:tblGrid>
      <w:tr w:rsidR="008408E1" w14:paraId="5AD8E358" w14:textId="77777777" w:rsidTr="008408E1">
        <w:tc>
          <w:tcPr>
            <w:tcW w:w="1356" w:type="dxa"/>
            <w:tcBorders>
              <w:top w:val="single" w:sz="4" w:space="0" w:color="auto"/>
              <w:left w:val="single" w:sz="4" w:space="0" w:color="auto"/>
              <w:bottom w:val="single" w:sz="4" w:space="0" w:color="auto"/>
              <w:right w:val="single" w:sz="4" w:space="0" w:color="auto"/>
            </w:tcBorders>
            <w:hideMark/>
          </w:tcPr>
          <w:p w14:paraId="29B052C4" w14:textId="77777777" w:rsidR="008408E1" w:rsidRDefault="008408E1">
            <w:pPr>
              <w:rPr>
                <w:b/>
              </w:rPr>
            </w:pPr>
            <w:r>
              <w:rPr>
                <w:b/>
              </w:rPr>
              <w:t>attribute</w:t>
            </w:r>
          </w:p>
        </w:tc>
        <w:tc>
          <w:tcPr>
            <w:tcW w:w="1218" w:type="dxa"/>
            <w:tcBorders>
              <w:top w:val="single" w:sz="4" w:space="0" w:color="auto"/>
              <w:left w:val="single" w:sz="4" w:space="0" w:color="auto"/>
              <w:bottom w:val="single" w:sz="4" w:space="0" w:color="auto"/>
              <w:right w:val="single" w:sz="4" w:space="0" w:color="auto"/>
            </w:tcBorders>
            <w:hideMark/>
          </w:tcPr>
          <w:p w14:paraId="6C63F2B5" w14:textId="77777777" w:rsidR="008408E1" w:rsidRDefault="008408E1">
            <w:pPr>
              <w:rPr>
                <w:b/>
              </w:rPr>
            </w:pPr>
            <w:r>
              <w:rPr>
                <w:b/>
              </w:rPr>
              <w:t>default</w:t>
            </w:r>
          </w:p>
        </w:tc>
        <w:tc>
          <w:tcPr>
            <w:tcW w:w="6282" w:type="dxa"/>
            <w:tcBorders>
              <w:top w:val="single" w:sz="4" w:space="0" w:color="auto"/>
              <w:left w:val="single" w:sz="4" w:space="0" w:color="auto"/>
              <w:bottom w:val="single" w:sz="4" w:space="0" w:color="auto"/>
              <w:right w:val="single" w:sz="4" w:space="0" w:color="auto"/>
            </w:tcBorders>
            <w:hideMark/>
          </w:tcPr>
          <w:p w14:paraId="5162EADC" w14:textId="77777777" w:rsidR="008408E1" w:rsidRDefault="008408E1">
            <w:pPr>
              <w:rPr>
                <w:b/>
              </w:rPr>
            </w:pPr>
            <w:r>
              <w:rPr>
                <w:b/>
              </w:rPr>
              <w:t>choices</w:t>
            </w:r>
          </w:p>
        </w:tc>
      </w:tr>
      <w:tr w:rsidR="008408E1" w14:paraId="0D1BA2A7" w14:textId="77777777" w:rsidTr="008408E1">
        <w:trPr>
          <w:trHeight w:val="233"/>
        </w:trPr>
        <w:tc>
          <w:tcPr>
            <w:tcW w:w="1356" w:type="dxa"/>
            <w:tcBorders>
              <w:top w:val="single" w:sz="4" w:space="0" w:color="auto"/>
              <w:left w:val="single" w:sz="4" w:space="0" w:color="auto"/>
              <w:bottom w:val="single" w:sz="4" w:space="0" w:color="auto"/>
              <w:right w:val="single" w:sz="4" w:space="0" w:color="auto"/>
            </w:tcBorders>
            <w:hideMark/>
          </w:tcPr>
          <w:p w14:paraId="4D96969D" w14:textId="77777777" w:rsidR="008408E1" w:rsidRDefault="008408E1">
            <w:r>
              <w:t>name</w:t>
            </w:r>
          </w:p>
        </w:tc>
        <w:tc>
          <w:tcPr>
            <w:tcW w:w="1218" w:type="dxa"/>
            <w:tcBorders>
              <w:top w:val="single" w:sz="4" w:space="0" w:color="auto"/>
              <w:left w:val="single" w:sz="4" w:space="0" w:color="auto"/>
              <w:bottom w:val="single" w:sz="4" w:space="0" w:color="auto"/>
              <w:right w:val="single" w:sz="4" w:space="0" w:color="auto"/>
            </w:tcBorders>
          </w:tcPr>
          <w:p w14:paraId="251CD13D" w14:textId="77777777" w:rsidR="008408E1" w:rsidRDefault="008408E1"/>
        </w:tc>
        <w:tc>
          <w:tcPr>
            <w:tcW w:w="6282" w:type="dxa"/>
            <w:tcBorders>
              <w:top w:val="single" w:sz="4" w:space="0" w:color="auto"/>
              <w:left w:val="single" w:sz="4" w:space="0" w:color="auto"/>
              <w:bottom w:val="single" w:sz="4" w:space="0" w:color="auto"/>
              <w:right w:val="single" w:sz="4" w:space="0" w:color="auto"/>
            </w:tcBorders>
            <w:hideMark/>
          </w:tcPr>
          <w:p w14:paraId="5D93E095" w14:textId="77777777" w:rsidR="008408E1" w:rsidRDefault="008408E1">
            <w:r>
              <w:t>String value name is unique inside its definition</w:t>
            </w:r>
          </w:p>
        </w:tc>
      </w:tr>
      <w:tr w:rsidR="008408E1" w14:paraId="0A5D0FE2" w14:textId="77777777" w:rsidTr="008408E1">
        <w:trPr>
          <w:trHeight w:val="233"/>
        </w:trPr>
        <w:tc>
          <w:tcPr>
            <w:tcW w:w="1356" w:type="dxa"/>
            <w:tcBorders>
              <w:top w:val="single" w:sz="4" w:space="0" w:color="auto"/>
              <w:left w:val="single" w:sz="4" w:space="0" w:color="auto"/>
              <w:bottom w:val="single" w:sz="4" w:space="0" w:color="auto"/>
              <w:right w:val="single" w:sz="4" w:space="0" w:color="auto"/>
            </w:tcBorders>
            <w:hideMark/>
          </w:tcPr>
          <w:p w14:paraId="783B9112" w14:textId="77777777" w:rsidR="008408E1" w:rsidRDefault="008408E1">
            <w:r>
              <w:t>source</w:t>
            </w:r>
          </w:p>
        </w:tc>
        <w:tc>
          <w:tcPr>
            <w:tcW w:w="1218" w:type="dxa"/>
            <w:tcBorders>
              <w:top w:val="single" w:sz="4" w:space="0" w:color="auto"/>
              <w:left w:val="single" w:sz="4" w:space="0" w:color="auto"/>
              <w:bottom w:val="single" w:sz="4" w:space="0" w:color="auto"/>
              <w:right w:val="single" w:sz="4" w:space="0" w:color="auto"/>
            </w:tcBorders>
          </w:tcPr>
          <w:p w14:paraId="2039466B" w14:textId="77777777" w:rsidR="008408E1" w:rsidRDefault="008408E1"/>
        </w:tc>
        <w:tc>
          <w:tcPr>
            <w:tcW w:w="6282" w:type="dxa"/>
            <w:tcBorders>
              <w:top w:val="single" w:sz="4" w:space="0" w:color="auto"/>
              <w:left w:val="single" w:sz="4" w:space="0" w:color="auto"/>
              <w:bottom w:val="single" w:sz="4" w:space="0" w:color="auto"/>
              <w:right w:val="single" w:sz="4" w:space="0" w:color="auto"/>
            </w:tcBorders>
            <w:hideMark/>
          </w:tcPr>
          <w:p w14:paraId="504F397B" w14:textId="77777777" w:rsidR="008408E1" w:rsidRDefault="008408E1">
            <w:r>
              <w:t>String value is the name of a node inside this definition</w:t>
            </w:r>
          </w:p>
        </w:tc>
      </w:tr>
      <w:tr w:rsidR="008408E1" w14:paraId="5BEE5093" w14:textId="77777777" w:rsidTr="008408E1">
        <w:trPr>
          <w:trHeight w:val="296"/>
        </w:trPr>
        <w:tc>
          <w:tcPr>
            <w:tcW w:w="1356" w:type="dxa"/>
            <w:tcBorders>
              <w:top w:val="single" w:sz="4" w:space="0" w:color="auto"/>
              <w:left w:val="single" w:sz="4" w:space="0" w:color="auto"/>
              <w:bottom w:val="single" w:sz="4" w:space="0" w:color="auto"/>
              <w:right w:val="single" w:sz="4" w:space="0" w:color="auto"/>
            </w:tcBorders>
            <w:hideMark/>
          </w:tcPr>
          <w:p w14:paraId="2F370FAB" w14:textId="77777777" w:rsidR="008408E1" w:rsidRDefault="008408E1">
            <w:r>
              <w:t>exp</w:t>
            </w:r>
          </w:p>
        </w:tc>
        <w:tc>
          <w:tcPr>
            <w:tcW w:w="1218" w:type="dxa"/>
            <w:tcBorders>
              <w:top w:val="single" w:sz="4" w:space="0" w:color="auto"/>
              <w:left w:val="single" w:sz="4" w:space="0" w:color="auto"/>
              <w:bottom w:val="single" w:sz="4" w:space="0" w:color="auto"/>
              <w:right w:val="single" w:sz="4" w:space="0" w:color="auto"/>
            </w:tcBorders>
            <w:hideMark/>
          </w:tcPr>
          <w:p w14:paraId="6E60E04B" w14:textId="77777777" w:rsidR="008408E1" w:rsidRDefault="008408E1">
            <w:r>
              <w:t>1</w:t>
            </w:r>
          </w:p>
        </w:tc>
        <w:tc>
          <w:tcPr>
            <w:tcW w:w="6282" w:type="dxa"/>
            <w:tcBorders>
              <w:top w:val="single" w:sz="4" w:space="0" w:color="auto"/>
              <w:left w:val="single" w:sz="4" w:space="0" w:color="auto"/>
              <w:bottom w:val="single" w:sz="4" w:space="0" w:color="auto"/>
              <w:right w:val="single" w:sz="4" w:space="0" w:color="auto"/>
            </w:tcBorders>
            <w:hideMark/>
          </w:tcPr>
          <w:p w14:paraId="1589A0E6" w14:textId="77777777" w:rsidR="008408E1" w:rsidRDefault="008408E1">
            <w:r>
              <w:t>String value is an integer expression that indicates how many resources will be pulled or pushed by connected nodes. A missing value (empty string) indicates 1.</w:t>
            </w:r>
          </w:p>
        </w:tc>
      </w:tr>
      <w:tr w:rsidR="008408E1" w14:paraId="1D8E09B0" w14:textId="77777777" w:rsidTr="008408E1">
        <w:trPr>
          <w:trHeight w:val="233"/>
        </w:trPr>
        <w:tc>
          <w:tcPr>
            <w:tcW w:w="1356" w:type="dxa"/>
            <w:tcBorders>
              <w:top w:val="single" w:sz="4" w:space="0" w:color="auto"/>
              <w:left w:val="single" w:sz="4" w:space="0" w:color="auto"/>
              <w:bottom w:val="single" w:sz="4" w:space="0" w:color="auto"/>
              <w:right w:val="single" w:sz="4" w:space="0" w:color="auto"/>
            </w:tcBorders>
            <w:hideMark/>
          </w:tcPr>
          <w:p w14:paraId="6095FA02" w14:textId="77777777" w:rsidR="008408E1" w:rsidRDefault="008408E1">
            <w:r>
              <w:t>target</w:t>
            </w:r>
          </w:p>
        </w:tc>
        <w:tc>
          <w:tcPr>
            <w:tcW w:w="1218" w:type="dxa"/>
            <w:tcBorders>
              <w:top w:val="single" w:sz="4" w:space="0" w:color="auto"/>
              <w:left w:val="single" w:sz="4" w:space="0" w:color="auto"/>
              <w:bottom w:val="single" w:sz="4" w:space="0" w:color="auto"/>
              <w:right w:val="single" w:sz="4" w:space="0" w:color="auto"/>
            </w:tcBorders>
          </w:tcPr>
          <w:p w14:paraId="74A4FA10" w14:textId="77777777" w:rsidR="008408E1" w:rsidRDefault="008408E1"/>
        </w:tc>
        <w:tc>
          <w:tcPr>
            <w:tcW w:w="6282" w:type="dxa"/>
            <w:tcBorders>
              <w:top w:val="single" w:sz="4" w:space="0" w:color="auto"/>
              <w:left w:val="single" w:sz="4" w:space="0" w:color="auto"/>
              <w:bottom w:val="single" w:sz="4" w:space="0" w:color="auto"/>
              <w:right w:val="single" w:sz="4" w:space="0" w:color="auto"/>
            </w:tcBorders>
            <w:hideMark/>
          </w:tcPr>
          <w:p w14:paraId="781A21C2" w14:textId="77777777" w:rsidR="008408E1" w:rsidRDefault="008408E1">
            <w:r>
              <w:t>String value is the name of a node inside this definition</w:t>
            </w:r>
          </w:p>
        </w:tc>
      </w:tr>
    </w:tbl>
    <w:p w14:paraId="6D16624D" w14:textId="77777777" w:rsidR="00E513AB" w:rsidRDefault="00E513AB" w:rsidP="0059753B">
      <w:pPr>
        <w:pStyle w:val="Geenafstand"/>
      </w:pPr>
    </w:p>
    <w:p w14:paraId="0EC61B1D" w14:textId="77777777" w:rsidR="008408E1" w:rsidRDefault="008408E1" w:rsidP="008408E1">
      <w:pPr>
        <w:pStyle w:val="Kop3"/>
      </w:pPr>
      <w:bookmarkStart w:id="239" w:name="_Toc485047213"/>
      <w:r>
        <w:lastRenderedPageBreak/>
        <w:t>State Edge</w:t>
      </w:r>
      <w:bookmarkEnd w:id="239"/>
    </w:p>
    <w:p w14:paraId="610AD3D1" w14:textId="77777777" w:rsidR="008408E1" w:rsidRDefault="008408E1" w:rsidP="008408E1">
      <w:r>
        <w:t>A state edge appears as a dashed arrow. The meaning of a state edge</w:t>
      </w:r>
      <w:r w:rsidR="00E513AB">
        <w:t xml:space="preserve"> depends on the value of ‘exp’.</w:t>
      </w:r>
    </w:p>
    <w:tbl>
      <w:tblPr>
        <w:tblStyle w:val="Tabelraster"/>
        <w:tblW w:w="0" w:type="auto"/>
        <w:tblLook w:val="04A0" w:firstRow="1" w:lastRow="0" w:firstColumn="1" w:lastColumn="0" w:noHBand="0" w:noVBand="1"/>
      </w:tblPr>
      <w:tblGrid>
        <w:gridCol w:w="1356"/>
        <w:gridCol w:w="1218"/>
        <w:gridCol w:w="6282"/>
      </w:tblGrid>
      <w:tr w:rsidR="008408E1" w14:paraId="65E16D98" w14:textId="77777777" w:rsidTr="008408E1">
        <w:tc>
          <w:tcPr>
            <w:tcW w:w="1356" w:type="dxa"/>
            <w:tcBorders>
              <w:top w:val="single" w:sz="4" w:space="0" w:color="auto"/>
              <w:left w:val="single" w:sz="4" w:space="0" w:color="auto"/>
              <w:bottom w:val="single" w:sz="4" w:space="0" w:color="auto"/>
              <w:right w:val="single" w:sz="4" w:space="0" w:color="auto"/>
            </w:tcBorders>
            <w:hideMark/>
          </w:tcPr>
          <w:p w14:paraId="776CE02D" w14:textId="77777777" w:rsidR="008408E1" w:rsidRDefault="008408E1">
            <w:pPr>
              <w:rPr>
                <w:b/>
              </w:rPr>
            </w:pPr>
            <w:r>
              <w:rPr>
                <w:b/>
              </w:rPr>
              <w:t>attribute</w:t>
            </w:r>
          </w:p>
        </w:tc>
        <w:tc>
          <w:tcPr>
            <w:tcW w:w="1218" w:type="dxa"/>
            <w:tcBorders>
              <w:top w:val="single" w:sz="4" w:space="0" w:color="auto"/>
              <w:left w:val="single" w:sz="4" w:space="0" w:color="auto"/>
              <w:bottom w:val="single" w:sz="4" w:space="0" w:color="auto"/>
              <w:right w:val="single" w:sz="4" w:space="0" w:color="auto"/>
            </w:tcBorders>
            <w:hideMark/>
          </w:tcPr>
          <w:p w14:paraId="26E103BA" w14:textId="77777777" w:rsidR="008408E1" w:rsidRDefault="008408E1">
            <w:pPr>
              <w:rPr>
                <w:b/>
              </w:rPr>
            </w:pPr>
            <w:r>
              <w:rPr>
                <w:b/>
              </w:rPr>
              <w:t>default</w:t>
            </w:r>
          </w:p>
        </w:tc>
        <w:tc>
          <w:tcPr>
            <w:tcW w:w="6282" w:type="dxa"/>
            <w:tcBorders>
              <w:top w:val="single" w:sz="4" w:space="0" w:color="auto"/>
              <w:left w:val="single" w:sz="4" w:space="0" w:color="auto"/>
              <w:bottom w:val="single" w:sz="4" w:space="0" w:color="auto"/>
              <w:right w:val="single" w:sz="4" w:space="0" w:color="auto"/>
            </w:tcBorders>
            <w:hideMark/>
          </w:tcPr>
          <w:p w14:paraId="2158C745" w14:textId="77777777" w:rsidR="008408E1" w:rsidRDefault="008408E1">
            <w:pPr>
              <w:rPr>
                <w:b/>
              </w:rPr>
            </w:pPr>
            <w:r>
              <w:rPr>
                <w:b/>
              </w:rPr>
              <w:t>choices</w:t>
            </w:r>
          </w:p>
        </w:tc>
      </w:tr>
      <w:tr w:rsidR="008408E1" w14:paraId="45441FB3" w14:textId="77777777" w:rsidTr="008408E1">
        <w:trPr>
          <w:trHeight w:val="233"/>
        </w:trPr>
        <w:tc>
          <w:tcPr>
            <w:tcW w:w="1356" w:type="dxa"/>
            <w:tcBorders>
              <w:top w:val="single" w:sz="4" w:space="0" w:color="auto"/>
              <w:left w:val="single" w:sz="4" w:space="0" w:color="auto"/>
              <w:bottom w:val="single" w:sz="4" w:space="0" w:color="auto"/>
              <w:right w:val="single" w:sz="4" w:space="0" w:color="auto"/>
            </w:tcBorders>
            <w:hideMark/>
          </w:tcPr>
          <w:p w14:paraId="14363DA8" w14:textId="77777777" w:rsidR="008408E1" w:rsidRDefault="008408E1">
            <w:r>
              <w:t>name</w:t>
            </w:r>
          </w:p>
        </w:tc>
        <w:tc>
          <w:tcPr>
            <w:tcW w:w="1218" w:type="dxa"/>
            <w:tcBorders>
              <w:top w:val="single" w:sz="4" w:space="0" w:color="auto"/>
              <w:left w:val="single" w:sz="4" w:space="0" w:color="auto"/>
              <w:bottom w:val="single" w:sz="4" w:space="0" w:color="auto"/>
              <w:right w:val="single" w:sz="4" w:space="0" w:color="auto"/>
            </w:tcBorders>
          </w:tcPr>
          <w:p w14:paraId="7FE81CE9" w14:textId="77777777" w:rsidR="008408E1" w:rsidRDefault="008408E1"/>
        </w:tc>
        <w:tc>
          <w:tcPr>
            <w:tcW w:w="6282" w:type="dxa"/>
            <w:tcBorders>
              <w:top w:val="single" w:sz="4" w:space="0" w:color="auto"/>
              <w:left w:val="single" w:sz="4" w:space="0" w:color="auto"/>
              <w:bottom w:val="single" w:sz="4" w:space="0" w:color="auto"/>
              <w:right w:val="single" w:sz="4" w:space="0" w:color="auto"/>
            </w:tcBorders>
            <w:hideMark/>
          </w:tcPr>
          <w:p w14:paraId="06AA1068" w14:textId="77777777" w:rsidR="008408E1" w:rsidRDefault="008408E1">
            <w:r>
              <w:t>String value name is unique inside its definition</w:t>
            </w:r>
          </w:p>
        </w:tc>
      </w:tr>
      <w:tr w:rsidR="008408E1" w14:paraId="465ED550" w14:textId="77777777" w:rsidTr="008408E1">
        <w:trPr>
          <w:trHeight w:val="233"/>
        </w:trPr>
        <w:tc>
          <w:tcPr>
            <w:tcW w:w="1356" w:type="dxa"/>
            <w:tcBorders>
              <w:top w:val="single" w:sz="4" w:space="0" w:color="auto"/>
              <w:left w:val="single" w:sz="4" w:space="0" w:color="auto"/>
              <w:bottom w:val="single" w:sz="4" w:space="0" w:color="auto"/>
              <w:right w:val="single" w:sz="4" w:space="0" w:color="auto"/>
            </w:tcBorders>
            <w:hideMark/>
          </w:tcPr>
          <w:p w14:paraId="6180FF86" w14:textId="77777777" w:rsidR="008408E1" w:rsidRDefault="008408E1">
            <w:r>
              <w:t>source</w:t>
            </w:r>
          </w:p>
        </w:tc>
        <w:tc>
          <w:tcPr>
            <w:tcW w:w="1218" w:type="dxa"/>
            <w:tcBorders>
              <w:top w:val="single" w:sz="4" w:space="0" w:color="auto"/>
              <w:left w:val="single" w:sz="4" w:space="0" w:color="auto"/>
              <w:bottom w:val="single" w:sz="4" w:space="0" w:color="auto"/>
              <w:right w:val="single" w:sz="4" w:space="0" w:color="auto"/>
            </w:tcBorders>
          </w:tcPr>
          <w:p w14:paraId="2CD7AE4B" w14:textId="77777777" w:rsidR="008408E1" w:rsidRDefault="008408E1"/>
        </w:tc>
        <w:tc>
          <w:tcPr>
            <w:tcW w:w="6282" w:type="dxa"/>
            <w:tcBorders>
              <w:top w:val="single" w:sz="4" w:space="0" w:color="auto"/>
              <w:left w:val="single" w:sz="4" w:space="0" w:color="auto"/>
              <w:bottom w:val="single" w:sz="4" w:space="0" w:color="auto"/>
              <w:right w:val="single" w:sz="4" w:space="0" w:color="auto"/>
            </w:tcBorders>
            <w:hideMark/>
          </w:tcPr>
          <w:p w14:paraId="69463B53" w14:textId="77777777" w:rsidR="008408E1" w:rsidRDefault="008408E1">
            <w:r>
              <w:t>String value is the name of a node inside this definition</w:t>
            </w:r>
          </w:p>
        </w:tc>
      </w:tr>
      <w:tr w:rsidR="008408E1" w14:paraId="348A8ADD" w14:textId="77777777" w:rsidTr="008408E1">
        <w:trPr>
          <w:trHeight w:val="296"/>
        </w:trPr>
        <w:tc>
          <w:tcPr>
            <w:tcW w:w="1356" w:type="dxa"/>
            <w:tcBorders>
              <w:top w:val="single" w:sz="4" w:space="0" w:color="auto"/>
              <w:left w:val="single" w:sz="4" w:space="0" w:color="auto"/>
              <w:bottom w:val="single" w:sz="4" w:space="0" w:color="auto"/>
              <w:right w:val="single" w:sz="4" w:space="0" w:color="auto"/>
            </w:tcBorders>
            <w:hideMark/>
          </w:tcPr>
          <w:p w14:paraId="3F2A490F" w14:textId="77777777" w:rsidR="008408E1" w:rsidRDefault="008408E1">
            <w:r>
              <w:t>exp</w:t>
            </w:r>
          </w:p>
        </w:tc>
        <w:tc>
          <w:tcPr>
            <w:tcW w:w="1218" w:type="dxa"/>
            <w:tcBorders>
              <w:top w:val="single" w:sz="4" w:space="0" w:color="auto"/>
              <w:left w:val="single" w:sz="4" w:space="0" w:color="auto"/>
              <w:bottom w:val="single" w:sz="4" w:space="0" w:color="auto"/>
              <w:right w:val="single" w:sz="4" w:space="0" w:color="auto"/>
            </w:tcBorders>
          </w:tcPr>
          <w:p w14:paraId="5441ACF9" w14:textId="77777777" w:rsidR="008408E1" w:rsidRDefault="008408E1"/>
        </w:tc>
        <w:tc>
          <w:tcPr>
            <w:tcW w:w="6282" w:type="dxa"/>
            <w:tcBorders>
              <w:top w:val="single" w:sz="4" w:space="0" w:color="auto"/>
              <w:left w:val="single" w:sz="4" w:space="0" w:color="auto"/>
              <w:bottom w:val="single" w:sz="4" w:space="0" w:color="auto"/>
              <w:right w:val="single" w:sz="4" w:space="0" w:color="auto"/>
            </w:tcBorders>
            <w:hideMark/>
          </w:tcPr>
          <w:p w14:paraId="7695B534" w14:textId="77777777" w:rsidR="008408E1" w:rsidRDefault="008408E1">
            <w:r>
              <w:t xml:space="preserve">A state edge is a </w:t>
            </w:r>
            <w:r>
              <w:rPr>
                <w:b/>
              </w:rPr>
              <w:t>trigger edge</w:t>
            </w:r>
            <w:r>
              <w:t xml:space="preserve"> when its exp is * or !  Here * activates the target when a source node succeeds and ! activates the target otherwise.</w:t>
            </w:r>
          </w:p>
          <w:p w14:paraId="6855898B" w14:textId="77777777" w:rsidR="008408E1" w:rsidRDefault="008408E1">
            <w:r>
              <w:t xml:space="preserve">A state edge is a </w:t>
            </w:r>
            <w:r>
              <w:rPr>
                <w:b/>
              </w:rPr>
              <w:t>condition edge</w:t>
            </w:r>
            <w:r>
              <w:t xml:space="preserve"> has a boolean expression. If it evaluates to false the target node is deactivated during a step. Here an empty string value is not allowed.</w:t>
            </w:r>
          </w:p>
        </w:tc>
      </w:tr>
      <w:tr w:rsidR="008408E1" w14:paraId="00CC3BC7" w14:textId="77777777" w:rsidTr="008408E1">
        <w:trPr>
          <w:trHeight w:val="233"/>
        </w:trPr>
        <w:tc>
          <w:tcPr>
            <w:tcW w:w="1356" w:type="dxa"/>
            <w:tcBorders>
              <w:top w:val="single" w:sz="4" w:space="0" w:color="auto"/>
              <w:left w:val="single" w:sz="4" w:space="0" w:color="auto"/>
              <w:bottom w:val="single" w:sz="4" w:space="0" w:color="auto"/>
              <w:right w:val="single" w:sz="4" w:space="0" w:color="auto"/>
            </w:tcBorders>
            <w:hideMark/>
          </w:tcPr>
          <w:p w14:paraId="41FE134E" w14:textId="77777777" w:rsidR="008408E1" w:rsidRDefault="008408E1">
            <w:r>
              <w:t>target</w:t>
            </w:r>
          </w:p>
        </w:tc>
        <w:tc>
          <w:tcPr>
            <w:tcW w:w="1218" w:type="dxa"/>
            <w:tcBorders>
              <w:top w:val="single" w:sz="4" w:space="0" w:color="auto"/>
              <w:left w:val="single" w:sz="4" w:space="0" w:color="auto"/>
              <w:bottom w:val="single" w:sz="4" w:space="0" w:color="auto"/>
              <w:right w:val="single" w:sz="4" w:space="0" w:color="auto"/>
            </w:tcBorders>
          </w:tcPr>
          <w:p w14:paraId="4B377B11" w14:textId="77777777" w:rsidR="008408E1" w:rsidRDefault="008408E1"/>
        </w:tc>
        <w:tc>
          <w:tcPr>
            <w:tcW w:w="6282" w:type="dxa"/>
            <w:tcBorders>
              <w:top w:val="single" w:sz="4" w:space="0" w:color="auto"/>
              <w:left w:val="single" w:sz="4" w:space="0" w:color="auto"/>
              <w:bottom w:val="single" w:sz="4" w:space="0" w:color="auto"/>
              <w:right w:val="single" w:sz="4" w:space="0" w:color="auto"/>
            </w:tcBorders>
            <w:hideMark/>
          </w:tcPr>
          <w:p w14:paraId="2A790BF3" w14:textId="77777777" w:rsidR="008408E1" w:rsidRDefault="008408E1">
            <w:r>
              <w:t>String value is the name of a node inside this definition</w:t>
            </w:r>
          </w:p>
        </w:tc>
      </w:tr>
    </w:tbl>
    <w:p w14:paraId="361DF43F" w14:textId="77777777" w:rsidR="00225FCE" w:rsidRPr="00225FCE" w:rsidRDefault="00225FCE" w:rsidP="00225FCE">
      <w:pPr>
        <w:pStyle w:val="Geenafstand"/>
      </w:pPr>
    </w:p>
    <w:p w14:paraId="362FDC25" w14:textId="77777777" w:rsidR="008408E1" w:rsidRDefault="008408E1">
      <w:pPr>
        <w:rPr>
          <w:rFonts w:eastAsia="Times New Roman" w:cs="Times New Roman"/>
          <w:b/>
          <w:bCs/>
          <w:color w:val="4472C4" w:themeColor="accent1"/>
          <w:sz w:val="28"/>
          <w:szCs w:val="36"/>
        </w:rPr>
      </w:pPr>
      <w:r>
        <w:br w:type="page"/>
      </w:r>
    </w:p>
    <w:p w14:paraId="651D52C7" w14:textId="77777777" w:rsidR="00225FCE" w:rsidRDefault="00225FCE" w:rsidP="00225FCE">
      <w:pPr>
        <w:pStyle w:val="Kop2"/>
      </w:pPr>
      <w:bookmarkStart w:id="240" w:name="_Toc485047214"/>
      <w:commentRangeStart w:id="241"/>
      <w:r>
        <w:lastRenderedPageBreak/>
        <w:t>II</w:t>
      </w:r>
      <w:r w:rsidR="00B820DE">
        <w:t>I</w:t>
      </w:r>
      <w:r>
        <w:t xml:space="preserve"> Micro-Machinations Grammar</w:t>
      </w:r>
      <w:commentRangeEnd w:id="241"/>
      <w:r w:rsidR="000E19CC">
        <w:rPr>
          <w:rStyle w:val="Verwijzingopmerking"/>
          <w:rFonts w:eastAsiaTheme="minorHAnsi" w:cstheme="minorBidi"/>
          <w:b w:val="0"/>
          <w:bCs w:val="0"/>
          <w:color w:val="auto"/>
        </w:rPr>
        <w:commentReference w:id="241"/>
      </w:r>
      <w:bookmarkEnd w:id="240"/>
    </w:p>
    <w:p w14:paraId="30FD863E"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@license{</w:t>
      </w:r>
    </w:p>
    <w:p w14:paraId="0913CC39"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Copyright (c) 2009-2015 CWI / HvA</w:t>
      </w:r>
    </w:p>
    <w:p w14:paraId="578E5610"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All rights reserved. This program and the accompanying materials</w:t>
      </w:r>
    </w:p>
    <w:p w14:paraId="0A8875DD"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are made available under the terms of the Eclipse Public License v1.0</w:t>
      </w:r>
    </w:p>
    <w:p w14:paraId="301E4ECA"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which accompanies this distribution, and is available at</w:t>
      </w:r>
    </w:p>
    <w:p w14:paraId="15C17B5E"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http://www.eclipse.org/legal/epl-v10.html</w:t>
      </w:r>
    </w:p>
    <w:p w14:paraId="3AA692C6"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w:t>
      </w:r>
    </w:p>
    <w:p w14:paraId="235996AA"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w:t>
      </w:r>
    </w:p>
    <w:p w14:paraId="3EF5BE57"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w:t>
      </w:r>
    </w:p>
    <w:p w14:paraId="7493ED7D"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Micro-Machinations lang::mm::Syntax</w:t>
      </w:r>
    </w:p>
    <w:p w14:paraId="6A0AC51A"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@package      lang::mm</w:t>
      </w:r>
    </w:p>
    <w:p w14:paraId="3A38577A"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@file         Syntax.rsc</w:t>
      </w:r>
    </w:p>
    <w:p w14:paraId="1E80C5C7"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@brief        Defines the syntax of Micro-Machiations</w:t>
      </w:r>
    </w:p>
    <w:p w14:paraId="4D3030B2"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@contributor  Riemer van Rozen - rozen@cwi.nl - HvA, CREATE-IT / CWI</w:t>
      </w:r>
    </w:p>
    <w:p w14:paraId="4CC8E87E"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@date         February 5th 2015</w:t>
      </w:r>
    </w:p>
    <w:p w14:paraId="528BFCB8"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@note         Language: Rascal</w:t>
      </w:r>
    </w:p>
    <w:p w14:paraId="5F6AFB9A"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w:t>
      </w:r>
    </w:p>
    <w:p w14:paraId="26433E34"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w:t>
      </w:r>
    </w:p>
    <w:p w14:paraId="7CB62302"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module lang::mm::Syntax</w:t>
      </w:r>
    </w:p>
    <w:p w14:paraId="726A06EC"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988E08"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start syntax MM</w:t>
      </w:r>
    </w:p>
    <w:p w14:paraId="3F8DC450"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mach: Element*;</w:t>
      </w:r>
    </w:p>
    <w:p w14:paraId="3CB1111F"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w:t>
      </w:r>
    </w:p>
    <w:p w14:paraId="6FEAA6DA"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syntax Element</w:t>
      </w:r>
    </w:p>
    <w:p w14:paraId="180FFC2C"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ctype:     TID "{" Element* "}"</w:t>
      </w:r>
    </w:p>
    <w:p w14:paraId="3849EAF1"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constr:    "exp" "(" /*{*/NID /*","}**/ ")" "=\&gt;" NID Monotonic</w:t>
      </w:r>
    </w:p>
    <w:p w14:paraId="06C6F9EB"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absNode:   When Act How "node" NID Pos </w:t>
      </w:r>
    </w:p>
    <w:p w14:paraId="1A6E6219"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source:    When Act How "source" NID Pos  //ACT --&gt; always push</w:t>
      </w:r>
    </w:p>
    <w:p w14:paraId="17B615A0"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drain:     When Act How "drain" NID Pos      //ACT --&gt; always pull</w:t>
      </w:r>
    </w:p>
    <w:p w14:paraId="3F686BF9"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pool:      When Act How "pool" NID At Add Max Category Pos</w:t>
      </w:r>
    </w:p>
    <w:p w14:paraId="240308EC"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ref:       When Act How "ref" NID Pos</w:t>
      </w:r>
    </w:p>
    <w:p w14:paraId="237A1AEE"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converter: When Act How "converter" NID Pos</w:t>
      </w:r>
    </w:p>
    <w:p w14:paraId="1E67E418"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gate:      When Act How "gate" NID Pos</w:t>
      </w:r>
    </w:p>
    <w:p w14:paraId="12A63913"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flow:      NID ":" NID "-" Exp "-\&gt;" NID Pos</w:t>
      </w:r>
    </w:p>
    <w:p w14:paraId="0DE844E7"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state:     NID ":" NID "." Exp ".\&gt;" NID Pos;</w:t>
      </w:r>
    </w:p>
    <w:p w14:paraId="22A811D5"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C0EFE6"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syntax Monotonic</w:t>
      </w:r>
    </w:p>
    <w:p w14:paraId="18C00407"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nNone:</w:t>
      </w:r>
    </w:p>
    <w:p w14:paraId="1967403C"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mInc: ":" "monotonic" "+"</w:t>
      </w:r>
    </w:p>
    <w:p w14:paraId="29180069"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mDec: ":" "monotonic" "-";</w:t>
      </w:r>
    </w:p>
    <w:p w14:paraId="18D481FB"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8B38C0"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syntax Pos</w:t>
      </w:r>
    </w:p>
    <w:p w14:paraId="170CEAEE"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pos_none:</w:t>
      </w:r>
    </w:p>
    <w:p w14:paraId="659D6362"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pos: "@(" VALUE "," VALUE ")";</w:t>
      </w:r>
    </w:p>
    <w:p w14:paraId="61FA85E9"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F01748"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syntax At    //initial value of a pool</w:t>
      </w:r>
    </w:p>
    <w:p w14:paraId="2FBA049E"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at_none: //default is zero</w:t>
      </w:r>
    </w:p>
    <w:p w14:paraId="0E4FE49D"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at_val: "at" VALUE;</w:t>
      </w:r>
    </w:p>
    <w:p w14:paraId="2A020BE4"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8EEDCA"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syntax Category</w:t>
      </w:r>
    </w:p>
    <w:p w14:paraId="25452E8F"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cat_var:</w:t>
      </w:r>
    </w:p>
    <w:p w14:paraId="6A17E50F"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cat: "is" String; </w:t>
      </w:r>
    </w:p>
    <w:p w14:paraId="31BB6ABC" w14:textId="77777777" w:rsid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w:t>
      </w:r>
    </w:p>
    <w:p w14:paraId="7DFA728E" w14:textId="77777777" w:rsidR="00B21B80" w:rsidRPr="00CC2DEE"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099DA3"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lastRenderedPageBreak/>
        <w:t>syntax Add    //modification expression of a pool</w:t>
      </w:r>
    </w:p>
    <w:p w14:paraId="67F126FE"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add_none: //default is no modification</w:t>
      </w:r>
    </w:p>
    <w:p w14:paraId="2971C1A1"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add_exp: "add" Exp;</w:t>
      </w:r>
    </w:p>
    <w:p w14:paraId="0C1E11C9"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9D0CC1"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syntax Max    //maximum value of a pool</w:t>
      </w:r>
    </w:p>
    <w:p w14:paraId="3BFF45EB"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max_none: //default is no upper bound</w:t>
      </w:r>
    </w:p>
    <w:p w14:paraId="4B2A2150"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max_val: "max" VALUE;</w:t>
      </w:r>
    </w:p>
    <w:p w14:paraId="2A4CC4D8"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w:t>
      </w:r>
    </w:p>
    <w:p w14:paraId="5E285095"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syntax When //when does a node act?</w:t>
      </w:r>
    </w:p>
    <w:p w14:paraId="4BA85439"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when_passive: //default</w:t>
      </w:r>
    </w:p>
    <w:p w14:paraId="13B3DE5C"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when_passive: "passive"</w:t>
      </w:r>
    </w:p>
    <w:p w14:paraId="7666261E"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when_user:    "user"</w:t>
      </w:r>
    </w:p>
    <w:p w14:paraId="47D13DAA"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when_auto:    "auto"</w:t>
      </w:r>
    </w:p>
    <w:p w14:paraId="41378AD5"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when_start:   "start"</w:t>
      </w:r>
    </w:p>
    <w:p w14:paraId="0AD5F2AF"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when_extern:  "extern";</w:t>
      </w:r>
    </w:p>
    <w:p w14:paraId="4CCBED3A"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58B91D"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syntax Act //what does a node do?</w:t>
      </w:r>
    </w:p>
    <w:p w14:paraId="54C26EB7"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act_pull: //default</w:t>
      </w:r>
    </w:p>
    <w:p w14:paraId="421E52E0"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act_pull: "pull"</w:t>
      </w:r>
    </w:p>
    <w:p w14:paraId="205E2089"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act_push: "push";</w:t>
      </w:r>
    </w:p>
    <w:p w14:paraId="5612F458"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34C63C"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syntax How //how does a pool perform an act?</w:t>
      </w:r>
    </w:p>
    <w:p w14:paraId="73A5C5B5"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how_any:  //default</w:t>
      </w:r>
    </w:p>
    <w:p w14:paraId="399EAFC2"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how_any: "any"</w:t>
      </w:r>
    </w:p>
    <w:p w14:paraId="17C97AD3"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how_all: "all";</w:t>
      </w:r>
    </w:p>
    <w:p w14:paraId="27799FDC" w14:textId="77777777" w:rsid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F67F07"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743405"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FC5CB0"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7CA09A"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2A3DE4"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9516BE"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96325E"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171497"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7DD9E5"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1CF58A"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0496B0"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159277"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A09F5E"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0ED112"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7781B1"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5B7618E"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2660F8"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6308E0"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5839BC"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ABE2A1"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21DB61"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EA0E79"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3A2A13"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6CE6E2"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E2269E"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F07648"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F67DCC"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44EC8D"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33B737" w14:textId="77777777" w:rsidR="00B21B80"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08723B" w14:textId="77777777" w:rsidR="00B21B80" w:rsidRPr="00CC2DEE" w:rsidRDefault="00B21B80"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12EC38"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lastRenderedPageBreak/>
        <w:t>syntax Exp</w:t>
      </w:r>
    </w:p>
    <w:p w14:paraId="5EFCEF51"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e_one:</w:t>
      </w:r>
    </w:p>
    <w:p w14:paraId="2875E180"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e_val:      VALUE     //Value with optional unit of measurement</w:t>
      </w:r>
    </w:p>
    <w:p w14:paraId="4D58B4A1"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@category="Value"  e_true:  "true"</w:t>
      </w:r>
    </w:p>
    <w:p w14:paraId="5F16691E"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@category="Value"  e_false: "false"</w:t>
      </w:r>
    </w:p>
    <w:p w14:paraId="79CB7B90"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e_name:      NID //{NID "."}+      //Name space query</w:t>
      </w:r>
    </w:p>
    <w:p w14:paraId="0E503116"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e_override:  "(" Exp ")"     //Override priorities</w:t>
      </w:r>
    </w:p>
    <w:p w14:paraId="3577D084"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e_active: "active" {NID "."}+</w:t>
      </w:r>
    </w:p>
    <w:p w14:paraId="50872248"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e_all: "all"</w:t>
      </w:r>
    </w:p>
    <w:p w14:paraId="6B3B0530"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e_ref: "="</w:t>
      </w:r>
    </w:p>
    <w:p w14:paraId="5242E4E4"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e_die: VALUE "dice"          //Random number in {1..VALUE+1}</w:t>
      </w:r>
    </w:p>
    <w:p w14:paraId="6B53F2BD"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e_range: VALUE ".." VALUE    //Random number in {VALUE..VALUE+1}</w:t>
      </w:r>
    </w:p>
    <w:p w14:paraId="0E943CCA"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&gt; e_per: Exp "|" VALUE !&gt;&gt; Exp //amount that will flow after N iterations  --&gt; desugar to buffer      </w:t>
      </w:r>
    </w:p>
    <w:p w14:paraId="67ECDC3C"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&gt; e_percent: Exp "%"           //state (trigger from gate to node) percentage adds up to 100%                             </w:t>
      </w:r>
    </w:p>
    <w:p w14:paraId="04C9D53F"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//flow percentage refers to the source            </w:t>
      </w:r>
    </w:p>
    <w:p w14:paraId="4E06977F"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&gt; e_unm: "~" Exp               //Arithmetic Negation Unary Expression</w:t>
      </w:r>
    </w:p>
    <w:p w14:paraId="6DEEB328"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e_not: "!" Exp</w:t>
      </w:r>
    </w:p>
    <w:p w14:paraId="795C056E"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&gt; left</w:t>
      </w:r>
    </w:p>
    <w:p w14:paraId="5A494F8F"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left e_mul: Exp "*" Exp   //Arithmetic Multiply Binary Expression</w:t>
      </w:r>
    </w:p>
    <w:p w14:paraId="497E11DE"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left e_div: Exp "/" Exp   //Arithmetic Divide Binary Expression</w:t>
      </w:r>
    </w:p>
    <w:p w14:paraId="0480413A"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w:t>
      </w:r>
    </w:p>
    <w:p w14:paraId="4752FDCD"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&gt; left</w:t>
      </w:r>
    </w:p>
    <w:p w14:paraId="55DF6FFF"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left e_add: Exp "+" Exp   //Arithmetic Plus Binary Expression</w:t>
      </w:r>
    </w:p>
    <w:p w14:paraId="77D87142"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left e_sub: Exp "-" Exp   //Arithmetic Minus Binary Expression</w:t>
      </w:r>
    </w:p>
    <w:p w14:paraId="457DF932"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w:t>
      </w:r>
    </w:p>
    <w:p w14:paraId="0CCDD5B3"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&gt; left</w:t>
      </w:r>
    </w:p>
    <w:p w14:paraId="4F8BE208"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left e_lt:  Exp "\&lt;" Exp  //Relational Less Than Binary Expression</w:t>
      </w:r>
    </w:p>
    <w:p w14:paraId="446B3AFA"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left e_gt:  Exp "\&gt;" Exp  //Relational Greater Than Binary Expression</w:t>
      </w:r>
    </w:p>
    <w:p w14:paraId="60C25C24"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left e_le:  Exp "\&lt;=" Exp //Relational Less-Equals Binary Expression</w:t>
      </w:r>
    </w:p>
    <w:p w14:paraId="1B55AA52"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left e_ge:  Exp "\&gt;=" Exp //Relational Greater-Equals Binary Expression</w:t>
      </w:r>
    </w:p>
    <w:p w14:paraId="4073CC14"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left e_neq: Exp "!=" Exp  //Relational Not-Equals Binary Expression</w:t>
      </w:r>
    </w:p>
    <w:p w14:paraId="3568EF43"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left e_eq:  Exp "==" Exp  //Relational Equals Binary Expression </w:t>
      </w:r>
    </w:p>
    <w:p w14:paraId="15AFA892"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w:t>
      </w:r>
    </w:p>
    <w:p w14:paraId="0EE2AA9B"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&gt; left e_and: Exp "&amp;&amp;" Exp</w:t>
      </w:r>
    </w:p>
    <w:p w14:paraId="28B7AD50"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&gt; left e_or: Exp "||" Exp</w:t>
      </w:r>
    </w:p>
    <w:p w14:paraId="2980A7F6"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w:t>
      </w:r>
    </w:p>
    <w:p w14:paraId="47B8504C"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ED5BD7"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syntax String</w:t>
      </w:r>
    </w:p>
    <w:p w14:paraId="20E8ED9F"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@category="String"  "\"" STRING "\"";</w:t>
      </w:r>
    </w:p>
    <w:p w14:paraId="22F0AE2D"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w:t>
      </w:r>
    </w:p>
    <w:p w14:paraId="0656BDC8"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syntax NID</w:t>
      </w:r>
    </w:p>
    <w:p w14:paraId="48BB556E"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@category="Name" ID;</w:t>
      </w:r>
    </w:p>
    <w:p w14:paraId="55C94A81"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w:t>
      </w:r>
    </w:p>
    <w:p w14:paraId="263C2622"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syntax TID</w:t>
      </w:r>
    </w:p>
    <w:p w14:paraId="6C8FB613"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@category="TypeName" ID; </w:t>
      </w:r>
    </w:p>
    <w:p w14:paraId="6048DAEE"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w:t>
      </w:r>
    </w:p>
    <w:p w14:paraId="6603C92E"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nl-NL"/>
        </w:rPr>
      </w:pPr>
      <w:r w:rsidRPr="00CC2DEE">
        <w:rPr>
          <w:rFonts w:ascii="Courier New" w:eastAsia="Times New Roman" w:hAnsi="Courier New" w:cs="Courier New"/>
          <w:color w:val="000000"/>
          <w:sz w:val="20"/>
          <w:szCs w:val="20"/>
          <w:lang w:val="nl-NL"/>
        </w:rPr>
        <w:t>syntax UID</w:t>
      </w:r>
    </w:p>
    <w:p w14:paraId="3A49D90E"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nl-NL"/>
        </w:rPr>
      </w:pPr>
      <w:r w:rsidRPr="00CC2DEE">
        <w:rPr>
          <w:rFonts w:ascii="Courier New" w:eastAsia="Times New Roman" w:hAnsi="Courier New" w:cs="Courier New"/>
          <w:color w:val="000000"/>
          <w:sz w:val="20"/>
          <w:szCs w:val="20"/>
          <w:lang w:val="nl-NL"/>
        </w:rPr>
        <w:t xml:space="preserve">  = @category="UnitName" ID;</w:t>
      </w:r>
    </w:p>
    <w:p w14:paraId="3E18C4C7"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nl-NL"/>
        </w:rPr>
      </w:pPr>
      <w:r w:rsidRPr="00CC2DEE">
        <w:rPr>
          <w:rFonts w:ascii="Courier New" w:eastAsia="Times New Roman" w:hAnsi="Courier New" w:cs="Courier New"/>
          <w:color w:val="000000"/>
          <w:sz w:val="20"/>
          <w:szCs w:val="20"/>
          <w:lang w:val="nl-NL"/>
        </w:rPr>
        <w:t xml:space="preserve">    </w:t>
      </w:r>
    </w:p>
    <w:p w14:paraId="5741E633"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syntax ID</w:t>
      </w:r>
    </w:p>
    <w:p w14:paraId="16291F8D"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id: NAME;</w:t>
      </w:r>
    </w:p>
    <w:p w14:paraId="42AC22B7"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BC8CB0"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lexical VALUE</w:t>
      </w:r>
    </w:p>
    <w:p w14:paraId="3C6E1D58"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@category="Value" ([0-9]+([.][0-9]+?)?);  </w:t>
      </w:r>
    </w:p>
    <w:p w14:paraId="676897E7"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985814"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lexical NAME</w:t>
      </w:r>
    </w:p>
    <w:p w14:paraId="1977C4F8"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([a-zA-Z_$] [a-zA-Z0-9_$]* !&gt;&gt; [a-zA-Z0-9_$]) \ Keyword;</w:t>
      </w:r>
    </w:p>
    <w:p w14:paraId="22CC1F6F"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w:t>
      </w:r>
    </w:p>
    <w:p w14:paraId="0BDEA7CA"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lexical STRING</w:t>
      </w:r>
    </w:p>
    <w:p w14:paraId="77D7A847"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w:t>
      </w:r>
    </w:p>
    <w:p w14:paraId="275F98F7"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w:t>
      </w:r>
    </w:p>
    <w:p w14:paraId="197C083C"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layout LAYOUTLIST</w:t>
      </w:r>
    </w:p>
    <w:p w14:paraId="4654AABB"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LAYOUT* !&gt;&gt; [\t-\n \r \ ] !&gt;&gt; "//" !&gt;&gt; "/*";</w:t>
      </w:r>
    </w:p>
    <w:p w14:paraId="3926A5F8"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B9F35D"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lexical LAYOUT</w:t>
      </w:r>
    </w:p>
    <w:p w14:paraId="6AB9E936"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Comment</w:t>
      </w:r>
    </w:p>
    <w:p w14:paraId="79349FD2"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[\t-\n \r \ ];</w:t>
      </w:r>
    </w:p>
    <w:p w14:paraId="72E42802"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w:t>
      </w:r>
    </w:p>
    <w:p w14:paraId="35DFC425"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lexical Comment</w:t>
      </w:r>
    </w:p>
    <w:p w14:paraId="64749D2D"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@category="Comment" "/*" (![*] | [*] !&gt;&gt; [/])* "*/" </w:t>
      </w:r>
    </w:p>
    <w:p w14:paraId="68BEAA1A"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@category="Comment" "//" ![\n]* [\n];</w:t>
      </w:r>
    </w:p>
    <w:p w14:paraId="759090B7"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0CC48D"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keyword Keyword</w:t>
      </w:r>
    </w:p>
    <w:p w14:paraId="72DD29AA"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"node" | "source" | "pool" | "drain" | "gate" | "converter" | "delay" | "assert" | "delete" |</w:t>
      </w:r>
    </w:p>
    <w:p w14:paraId="299453CC"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"of" | "from" | "to" | "add" | "at" | "min" | "max" | "is"</w:t>
      </w:r>
    </w:p>
    <w:p w14:paraId="3A5F8876"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"passive" | "user" | "auto" | "start"</w:t>
      </w:r>
    </w:p>
    <w:p w14:paraId="7E02D80D"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"push" | "pull" | "any" | "all"</w:t>
      </w:r>
    </w:p>
    <w:p w14:paraId="4E276BF9"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"true" | "false" | "dice" | "active"</w:t>
      </w:r>
    </w:p>
    <w:p w14:paraId="59661608"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"ref" | "in" | "out" | "inout" |</w:t>
      </w:r>
    </w:p>
    <w:p w14:paraId="3C68244C"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"step" | "violate"</w:t>
      </w:r>
    </w:p>
    <w:p w14:paraId="024546F6"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 "pattern" | "monotonic" | "exp" | "intent" | "useWhen";</w:t>
      </w:r>
    </w:p>
    <w:p w14:paraId="36C00C8E"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AE7E7B"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public Exp mm_parse_exp(str src) = </w:t>
      </w:r>
    </w:p>
    <w:p w14:paraId="4136E576"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parse(#Exp, src);</w:t>
      </w:r>
    </w:p>
    <w:p w14:paraId="720DC338"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074178"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public start[MM] mm_parse(str src, loc file) = </w:t>
      </w:r>
    </w:p>
    <w:p w14:paraId="52675177"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parse(#start[MM], src, file);</w:t>
      </w:r>
    </w:p>
    <w:p w14:paraId="60AD16E6"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  </w:t>
      </w:r>
    </w:p>
    <w:p w14:paraId="6B545922" w14:textId="77777777" w:rsidR="00CC2DEE" w:rsidRPr="00CC2DEE" w:rsidRDefault="00CC2DEE" w:rsidP="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2DEE">
        <w:rPr>
          <w:rFonts w:ascii="Courier New" w:eastAsia="Times New Roman" w:hAnsi="Courier New" w:cs="Courier New"/>
          <w:color w:val="000000"/>
          <w:sz w:val="20"/>
          <w:szCs w:val="20"/>
        </w:rPr>
        <w:t xml:space="preserve">public start[MM] mm_parse(loc file) = </w:t>
      </w:r>
    </w:p>
    <w:p w14:paraId="1DEC568E" w14:textId="77777777" w:rsidR="00225FCE" w:rsidRPr="0029302E" w:rsidRDefault="0029302E" w:rsidP="00293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parse(#start[MM], file);</w:t>
      </w:r>
    </w:p>
    <w:p w14:paraId="0EC139F7" w14:textId="4FAB7DF8" w:rsidR="00C86336" w:rsidRDefault="00C86336">
      <w:pPr>
        <w:rPr>
          <w:sz w:val="24"/>
        </w:rPr>
      </w:pPr>
      <w:r>
        <w:br w:type="page"/>
      </w:r>
    </w:p>
    <w:p w14:paraId="2C0C38E4" w14:textId="5AEB3A70" w:rsidR="00C86336" w:rsidRDefault="00995F4E" w:rsidP="0092782B">
      <w:pPr>
        <w:pStyle w:val="Kop2"/>
      </w:pPr>
      <w:bookmarkStart w:id="242" w:name="_Toc485047215"/>
      <w:r>
        <w:lastRenderedPageBreak/>
        <w:t>IV Exported Micro-Machinations Diagram</w:t>
      </w:r>
      <w:bookmarkEnd w:id="242"/>
    </w:p>
    <w:p w14:paraId="4807EC5E" w14:textId="77777777" w:rsidR="00C86336" w:rsidRDefault="00C86336" w:rsidP="00C86336">
      <w:pPr>
        <w:pStyle w:val="Geenafstand"/>
      </w:pPr>
      <w:r>
        <w:t>Bank</w:t>
      </w:r>
    </w:p>
    <w:p w14:paraId="7303B56D" w14:textId="77777777" w:rsidR="00C86336" w:rsidRDefault="00C86336" w:rsidP="00C86336">
      <w:pPr>
        <w:pStyle w:val="Geenafstand"/>
      </w:pPr>
      <w:r>
        <w:t>{</w:t>
      </w:r>
    </w:p>
    <w:p w14:paraId="70540A49" w14:textId="5850BB90" w:rsidR="00C86336" w:rsidRDefault="00C86336" w:rsidP="00C86336">
      <w:pPr>
        <w:pStyle w:val="Geenafstand"/>
      </w:pPr>
      <w:r>
        <w:t xml:space="preserve">  in ref Returns                        </w:t>
      </w:r>
      <w:r w:rsidR="0092782B">
        <w:tab/>
      </w:r>
      <w:r w:rsidR="0092782B">
        <w:tab/>
      </w:r>
      <w:r>
        <w:t>@Bank[(119,250)]</w:t>
      </w:r>
    </w:p>
    <w:p w14:paraId="631B7DBD" w14:textId="798BA1B0" w:rsidR="00C86336" w:rsidRDefault="00C86336" w:rsidP="00C86336">
      <w:pPr>
        <w:pStyle w:val="Geenafstand"/>
      </w:pPr>
      <w:r>
        <w:t xml:space="preserve">  out ref Loan                          </w:t>
      </w:r>
      <w:r w:rsidR="0092782B">
        <w:tab/>
      </w:r>
      <w:r w:rsidR="0092782B">
        <w:tab/>
      </w:r>
      <w:r>
        <w:t>@Bank[(300,250)]</w:t>
      </w:r>
    </w:p>
    <w:p w14:paraId="30B3B92B" w14:textId="2B93C828" w:rsidR="00C86336" w:rsidRDefault="00C86336" w:rsidP="00C86336">
      <w:pPr>
        <w:pStyle w:val="Geenafstand"/>
      </w:pPr>
      <w:r>
        <w:t xml:space="preserve">  pool Gold at 800                      </w:t>
      </w:r>
      <w:r w:rsidR="0092782B">
        <w:tab/>
      </w:r>
      <w:r>
        <w:t>@Bank[(119,100)]</w:t>
      </w:r>
    </w:p>
    <w:p w14:paraId="79D3639C" w14:textId="52F701B2" w:rsidR="00C86336" w:rsidRDefault="00C86336" w:rsidP="00C86336">
      <w:pPr>
        <w:pStyle w:val="Geenafstand"/>
      </w:pPr>
      <w:r>
        <w:t xml:space="preserve">  user g</w:t>
      </w:r>
      <w:r w:rsidR="0092782B">
        <w:t xml:space="preserve">ate LoanCreation          </w:t>
      </w:r>
      <w:r w:rsidR="0092782B">
        <w:tab/>
      </w:r>
      <w:r>
        <w:t>@Bank[(300,100)]</w:t>
      </w:r>
    </w:p>
    <w:p w14:paraId="3DA15254" w14:textId="3F391746" w:rsidR="00C86336" w:rsidRDefault="00C86336" w:rsidP="00C86336">
      <w:pPr>
        <w:pStyle w:val="Geenafstand"/>
      </w:pPr>
      <w:r>
        <w:t xml:space="preserve">  push source Credit        </w:t>
      </w:r>
      <w:r w:rsidR="0092782B">
        <w:t xml:space="preserve">         </w:t>
      </w:r>
      <w:r w:rsidR="0092782B">
        <w:tab/>
      </w:r>
      <w:r w:rsidR="0092782B">
        <w:tab/>
      </w:r>
      <w:r>
        <w:t>@Bank[(450,100)]</w:t>
      </w:r>
    </w:p>
    <w:p w14:paraId="70E047B0" w14:textId="5991FB48" w:rsidR="00C86336" w:rsidRDefault="00C86336" w:rsidP="00C86336">
      <w:pPr>
        <w:pStyle w:val="Geenafstand"/>
      </w:pPr>
      <w:r>
        <w:t xml:space="preserve">  Credit -20-&gt; LoanCreation             </w:t>
      </w:r>
      <w:r w:rsidR="0092782B">
        <w:tab/>
      </w:r>
      <w:r>
        <w:t>@Bank[(459,102),(334,104)]</w:t>
      </w:r>
    </w:p>
    <w:p w14:paraId="672B2FB5" w14:textId="38F72930" w:rsidR="00C86336" w:rsidRDefault="00C86336" w:rsidP="00C86336">
      <w:pPr>
        <w:pStyle w:val="Geenafstand"/>
      </w:pPr>
      <w:r>
        <w:t xml:space="preserve">  Gold -80-&gt; LoanCreation               </w:t>
      </w:r>
      <w:r w:rsidR="0092782B">
        <w:tab/>
      </w:r>
      <w:r>
        <w:t>@Bank[(129,101),(326,105)]</w:t>
      </w:r>
    </w:p>
    <w:p w14:paraId="7ED22DDC" w14:textId="10B76088" w:rsidR="00C86336" w:rsidRDefault="00C86336" w:rsidP="00C86336">
      <w:pPr>
        <w:pStyle w:val="Geenafstand"/>
      </w:pPr>
      <w:r>
        <w:t xml:space="preserve">  LoanCreation -100-&gt; Loan              </w:t>
      </w:r>
      <w:r w:rsidR="0092782B">
        <w:tab/>
      </w:r>
      <w:r>
        <w:t>@Bank[(332,108),(329,228)]</w:t>
      </w:r>
    </w:p>
    <w:p w14:paraId="60363B78" w14:textId="31D23386" w:rsidR="00C86336" w:rsidRDefault="00C86336" w:rsidP="00C86336">
      <w:pPr>
        <w:pStyle w:val="Geenafstand"/>
      </w:pPr>
      <w:r>
        <w:t xml:space="preserve">  Returns -110-&gt; Gold                   </w:t>
      </w:r>
      <w:r w:rsidR="0092782B">
        <w:tab/>
      </w:r>
      <w:r>
        <w:t>@Bank[(115,232),(118,110)]</w:t>
      </w:r>
    </w:p>
    <w:p w14:paraId="1B944FD3" w14:textId="77777777" w:rsidR="00C86336" w:rsidRDefault="00C86336" w:rsidP="00C86336">
      <w:pPr>
        <w:pStyle w:val="Geenafstand"/>
      </w:pPr>
      <w:r>
        <w:t>}</w:t>
      </w:r>
    </w:p>
    <w:p w14:paraId="23C71457" w14:textId="77777777" w:rsidR="00C86336" w:rsidRDefault="00C86336" w:rsidP="00C86336">
      <w:pPr>
        <w:pStyle w:val="Geenafstand"/>
      </w:pPr>
      <w:r>
        <w:t>Farm</w:t>
      </w:r>
    </w:p>
    <w:p w14:paraId="27641A69" w14:textId="77777777" w:rsidR="00C86336" w:rsidRDefault="00C86336" w:rsidP="00C86336">
      <w:pPr>
        <w:pStyle w:val="Geenafstand"/>
      </w:pPr>
      <w:r>
        <w:t>{</w:t>
      </w:r>
    </w:p>
    <w:p w14:paraId="4655E897" w14:textId="1064C024" w:rsidR="00C86336" w:rsidRDefault="00C86336" w:rsidP="00C86336">
      <w:pPr>
        <w:pStyle w:val="Geenafstand"/>
      </w:pPr>
      <w:r>
        <w:t xml:space="preserve">  in ref Loan                           </w:t>
      </w:r>
      <w:r w:rsidR="0092782B">
        <w:tab/>
      </w:r>
      <w:r w:rsidR="0092782B">
        <w:tab/>
      </w:r>
      <w:r>
        <w:t>@Farm[(80,100)]</w:t>
      </w:r>
    </w:p>
    <w:p w14:paraId="68C8B667" w14:textId="7E68DD52" w:rsidR="00C86336" w:rsidRDefault="00C86336" w:rsidP="00C86336">
      <w:pPr>
        <w:pStyle w:val="Geenafstand"/>
      </w:pPr>
      <w:r>
        <w:t xml:space="preserve">  auto gate ReturnPayment               </w:t>
      </w:r>
      <w:r w:rsidR="0092782B">
        <w:tab/>
      </w:r>
      <w:r>
        <w:t>@Farm[(244,100)]</w:t>
      </w:r>
    </w:p>
    <w:p w14:paraId="770A8D8B" w14:textId="46D37BFC" w:rsidR="00C86336" w:rsidRDefault="00C86336" w:rsidP="00C86336">
      <w:pPr>
        <w:pStyle w:val="Geenafstand"/>
      </w:pPr>
      <w:r>
        <w:t xml:space="preserve">  out ref Returns                       </w:t>
      </w:r>
      <w:r w:rsidR="0092782B">
        <w:tab/>
      </w:r>
      <w:r w:rsidR="0092782B">
        <w:tab/>
      </w:r>
      <w:r>
        <w:t>@Farm[(400,100)]</w:t>
      </w:r>
    </w:p>
    <w:p w14:paraId="6AE4FE90" w14:textId="762E8A78" w:rsidR="00C86336" w:rsidRDefault="00C86336" w:rsidP="00C86336">
      <w:pPr>
        <w:pStyle w:val="Geenafstand"/>
      </w:pPr>
      <w:r>
        <w:t xml:space="preserve">  push source Profit                    </w:t>
      </w:r>
      <w:r w:rsidR="0092782B">
        <w:tab/>
      </w:r>
      <w:r>
        <w:t>@Farm[(244,270)]</w:t>
      </w:r>
    </w:p>
    <w:p w14:paraId="6E06B7E5" w14:textId="2B15252C" w:rsidR="00C86336" w:rsidRDefault="00C86336" w:rsidP="00C86336">
      <w:pPr>
        <w:pStyle w:val="Geenafstand"/>
      </w:pPr>
      <w:r>
        <w:t xml:space="preserve">  Profit -10-&gt; ReturnPayment            </w:t>
      </w:r>
      <w:r w:rsidR="0092782B">
        <w:tab/>
      </w:r>
      <w:r>
        <w:t>@Farm[(233,256),(241,170)]</w:t>
      </w:r>
    </w:p>
    <w:p w14:paraId="12C9C774" w14:textId="74DB6D89" w:rsidR="00C86336" w:rsidRDefault="00C86336" w:rsidP="00C86336">
      <w:pPr>
        <w:pStyle w:val="Geenafstand"/>
      </w:pPr>
      <w:r>
        <w:t xml:space="preserve">  Loan -100-&gt; ReturnPayment             </w:t>
      </w:r>
      <w:r w:rsidR="0092782B">
        <w:tab/>
      </w:r>
      <w:r>
        <w:t>@Farm[(79,99),(243,97)]</w:t>
      </w:r>
    </w:p>
    <w:p w14:paraId="61F558F9" w14:textId="28A1E67B" w:rsidR="00C86336" w:rsidRDefault="00C86336" w:rsidP="00C86336">
      <w:pPr>
        <w:pStyle w:val="Geenafstand"/>
      </w:pPr>
      <w:r>
        <w:t xml:space="preserve">  Return</w:t>
      </w:r>
      <w:r w:rsidR="0092782B">
        <w:t xml:space="preserve">Payment -110-&gt; Returns       </w:t>
      </w:r>
      <w:r w:rsidR="0092782B">
        <w:tab/>
      </w:r>
      <w:r>
        <w:t>@Farm[(249,103),(420,97)]</w:t>
      </w:r>
    </w:p>
    <w:p w14:paraId="1C632C44" w14:textId="77777777" w:rsidR="00C86336" w:rsidRDefault="00C86336" w:rsidP="00C86336">
      <w:pPr>
        <w:pStyle w:val="Geenafstand"/>
      </w:pPr>
      <w:r>
        <w:t>}</w:t>
      </w:r>
    </w:p>
    <w:p w14:paraId="23A5DE15" w14:textId="4ED7F85D" w:rsidR="00C86336" w:rsidRDefault="00C86336" w:rsidP="00C86336">
      <w:pPr>
        <w:pStyle w:val="Geenafstand"/>
      </w:pPr>
      <w:r>
        <w:t xml:space="preserve">pool Banks of Bank at 1                 </w:t>
      </w:r>
      <w:r w:rsidR="0092782B">
        <w:tab/>
      </w:r>
      <w:r>
        <w:t>@Global[(150,150)]</w:t>
      </w:r>
    </w:p>
    <w:p w14:paraId="2D459A01" w14:textId="39411799" w:rsidR="00C86336" w:rsidRDefault="00C86336" w:rsidP="00C86336">
      <w:pPr>
        <w:pStyle w:val="Geenafstand"/>
      </w:pPr>
      <w:r>
        <w:t xml:space="preserve">pool Farms of Farm at 5                 </w:t>
      </w:r>
      <w:r w:rsidR="0092782B">
        <w:tab/>
      </w:r>
      <w:r>
        <w:t>@Global[(350,150)]</w:t>
      </w:r>
    </w:p>
    <w:p w14:paraId="08075A42" w14:textId="5A2B72C6" w:rsidR="00C86336" w:rsidRDefault="0092782B" w:rsidP="00C86336">
      <w:pPr>
        <w:pStyle w:val="Geenafstand"/>
      </w:pPr>
      <w:r>
        <w:t>Banks.Loans</w:t>
      </w:r>
      <w:r w:rsidR="00C86336">
        <w:t>.=.&gt;</w:t>
      </w:r>
      <w:r>
        <w:t xml:space="preserve">Farms.Loans              </w:t>
      </w:r>
      <w:r>
        <w:tab/>
      </w:r>
      <w:r w:rsidR="00C86336">
        <w:t>@Global[(176,195),(323,165)]</w:t>
      </w:r>
    </w:p>
    <w:p w14:paraId="63C03F27" w14:textId="43AE946F" w:rsidR="0092782B" w:rsidRPr="00C86336" w:rsidRDefault="0092782B" w:rsidP="0092782B">
      <w:pPr>
        <w:pStyle w:val="Geenafstand"/>
      </w:pPr>
      <w:r>
        <w:t>Farms.Returns.=.&gt;Banks.Returns        @Global[(176,195),(323,165)]</w:t>
      </w:r>
    </w:p>
    <w:p w14:paraId="4FDEEAAC" w14:textId="77777777" w:rsidR="0092782B" w:rsidRPr="00C86336" w:rsidRDefault="0092782B" w:rsidP="00C86336">
      <w:pPr>
        <w:pStyle w:val="Geenafstand"/>
      </w:pPr>
    </w:p>
    <w:sectPr w:rsidR="0092782B" w:rsidRPr="00C86336" w:rsidSect="008A7CC0">
      <w:headerReference w:type="default" r:id="rId21"/>
      <w:footerReference w:type="default" r:id="rId22"/>
      <w:pgSz w:w="12240" w:h="15840"/>
      <w:pgMar w:top="1080" w:right="1080" w:bottom="1080" w:left="108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4" w:author="Riemer van Rozen" w:date="2017-06-08T13:12:00Z" w:initials="RvR">
    <w:p w14:paraId="27280181" w14:textId="5F656F67" w:rsidR="006E2F9A" w:rsidRDefault="006E2F9A">
      <w:pPr>
        <w:pStyle w:val="Tekstopmerking"/>
      </w:pPr>
      <w:r>
        <w:rPr>
          <w:rStyle w:val="Verwijzingopmerking"/>
        </w:rPr>
        <w:annotationRef/>
      </w:r>
      <w:r>
        <w:t>I would say SME which stands for Small and Medium-Sized Enterprizes.</w:t>
      </w:r>
    </w:p>
  </w:comment>
  <w:comment w:id="68" w:author="Riemer van Rozen" w:date="2017-06-08T13:22:00Z" w:initials="RvR">
    <w:p w14:paraId="1349AA02" w14:textId="1BD6A2C2" w:rsidR="006E2F9A" w:rsidRDefault="006E2F9A">
      <w:pPr>
        <w:pStyle w:val="Tekstopmerking"/>
      </w:pPr>
      <w:r>
        <w:rPr>
          <w:rStyle w:val="Verwijzingopmerking"/>
        </w:rPr>
        <w:annotationRef/>
      </w:r>
      <w:r>
        <w:t xml:space="preserve">Not true, MeDeA and MM-AiR are interactive tools </w:t>
      </w:r>
      <w:r>
        <w:sym w:font="Wingdings" w:char="F04A"/>
      </w:r>
    </w:p>
    <w:p w14:paraId="41E1C2A5" w14:textId="50E23686" w:rsidR="006E2F9A" w:rsidRDefault="006E2F9A">
      <w:pPr>
        <w:pStyle w:val="Tekstopmerking"/>
      </w:pPr>
      <w:r>
        <w:t>It is however, the first tool based on the MM-Lib.</w:t>
      </w:r>
    </w:p>
  </w:comment>
  <w:comment w:id="159" w:author="Riemer van Rozen" w:date="2017-06-08T13:53:00Z" w:initials="RvR">
    <w:p w14:paraId="23256647" w14:textId="621B492A" w:rsidR="006E2F9A" w:rsidRDefault="006E2F9A">
      <w:pPr>
        <w:pStyle w:val="Tekstopmerking"/>
      </w:pPr>
      <w:r>
        <w:rPr>
          <w:rStyle w:val="Verwijzingopmerking"/>
        </w:rPr>
        <w:annotationRef/>
      </w:r>
      <w:r>
        <w:t>The figure numbering is off by one! It starts with Figure 2.</w:t>
      </w:r>
    </w:p>
  </w:comment>
  <w:comment w:id="169" w:author="Riemer van Rozen" w:date="2017-06-08T13:54:00Z" w:initials="RvR">
    <w:p w14:paraId="41AE7657" w14:textId="36117B29" w:rsidR="006E2F9A" w:rsidRDefault="006E2F9A">
      <w:pPr>
        <w:pStyle w:val="Tekstopmerking"/>
      </w:pPr>
      <w:r>
        <w:rPr>
          <w:rStyle w:val="Verwijzingopmerking"/>
        </w:rPr>
        <w:annotationRef/>
      </w:r>
      <w:r>
        <w:t>Fix the ToDo</w:t>
      </w:r>
    </w:p>
  </w:comment>
  <w:comment w:id="241" w:author="Riemer van Rozen" w:date="2017-06-08T13:51:00Z" w:initials="RvR">
    <w:p w14:paraId="36F06F21" w14:textId="77777777" w:rsidR="006E2F9A" w:rsidRDefault="006E2F9A">
      <w:pPr>
        <w:pStyle w:val="Tekstopmerking"/>
      </w:pPr>
      <w:r>
        <w:rPr>
          <w:rStyle w:val="Verwijzingopmerking"/>
        </w:rPr>
        <w:annotationRef/>
      </w:r>
      <w:r>
        <w:t>Why not use the more recent ANTLR grammar used with the C# version of the MM Lib?</w:t>
      </w:r>
    </w:p>
    <w:p w14:paraId="4C21AA5C" w14:textId="03C7CD8E" w:rsidR="006E2F9A" w:rsidRDefault="006E2F9A">
      <w:pPr>
        <w:pStyle w:val="Tekstopmerking"/>
      </w:pPr>
      <w:r>
        <w:t>This Rascal version is outdated.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280181" w15:done="0"/>
  <w15:commentEx w15:paraId="41E1C2A5" w15:done="0"/>
  <w15:commentEx w15:paraId="23256647" w15:done="0"/>
  <w15:commentEx w15:paraId="41AE7657" w15:done="0"/>
  <w15:commentEx w15:paraId="4C21AA5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4E10E" w14:textId="77777777" w:rsidR="003C5D1E" w:rsidRDefault="003C5D1E" w:rsidP="008A7CC0">
      <w:pPr>
        <w:spacing w:after="0" w:line="240" w:lineRule="auto"/>
      </w:pPr>
      <w:r>
        <w:separator/>
      </w:r>
    </w:p>
  </w:endnote>
  <w:endnote w:type="continuationSeparator" w:id="0">
    <w:p w14:paraId="7AA57CE2" w14:textId="77777777" w:rsidR="003C5D1E" w:rsidRDefault="003C5D1E" w:rsidP="008A7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2F262" w14:textId="77777777" w:rsidR="006E2F9A" w:rsidRDefault="006E2F9A">
    <w:pPr>
      <w:pStyle w:val="Voettekst"/>
      <w:jc w:val="right"/>
    </w:pPr>
  </w:p>
  <w:p w14:paraId="48997C6F" w14:textId="77777777" w:rsidR="006E2F9A" w:rsidRDefault="006E2F9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144" w:type="dxa"/>
        <w:left w:w="115" w:type="dxa"/>
        <w:bottom w:w="144" w:type="dxa"/>
        <w:right w:w="115" w:type="dxa"/>
      </w:tblCellMar>
      <w:tblLook w:val="04A0" w:firstRow="1" w:lastRow="0" w:firstColumn="1" w:lastColumn="0" w:noHBand="0" w:noVBand="1"/>
    </w:tblPr>
    <w:tblGrid>
      <w:gridCol w:w="5046"/>
      <w:gridCol w:w="5034"/>
    </w:tblGrid>
    <w:tr w:rsidR="006E2F9A" w14:paraId="2A055331" w14:textId="77777777" w:rsidTr="00CF20FC">
      <w:trPr>
        <w:trHeight w:hRule="exact" w:val="115"/>
      </w:trPr>
      <w:tc>
        <w:tcPr>
          <w:tcW w:w="5046" w:type="dxa"/>
          <w:shd w:val="clear" w:color="auto" w:fill="4472C4" w:themeFill="accent1"/>
          <w:tcMar>
            <w:top w:w="0" w:type="dxa"/>
            <w:bottom w:w="0" w:type="dxa"/>
          </w:tcMar>
        </w:tcPr>
        <w:p w14:paraId="5BF02D64" w14:textId="77777777" w:rsidR="006E2F9A" w:rsidRDefault="006E2F9A" w:rsidP="00CF20FC">
          <w:pPr>
            <w:pStyle w:val="Koptekst"/>
            <w:tabs>
              <w:tab w:val="clear" w:pos="4680"/>
              <w:tab w:val="clear" w:pos="9360"/>
              <w:tab w:val="left" w:pos="2895"/>
            </w:tabs>
            <w:rPr>
              <w:caps/>
              <w:sz w:val="18"/>
            </w:rPr>
          </w:pPr>
          <w:r>
            <w:rPr>
              <w:caps/>
              <w:sz w:val="18"/>
            </w:rPr>
            <w:tab/>
          </w:r>
        </w:p>
      </w:tc>
      <w:tc>
        <w:tcPr>
          <w:tcW w:w="5034" w:type="dxa"/>
          <w:shd w:val="clear" w:color="auto" w:fill="4472C4" w:themeFill="accent1"/>
          <w:tcMar>
            <w:top w:w="0" w:type="dxa"/>
            <w:bottom w:w="0" w:type="dxa"/>
          </w:tcMar>
        </w:tcPr>
        <w:p w14:paraId="280A30F8" w14:textId="77777777" w:rsidR="006E2F9A" w:rsidRDefault="006E2F9A">
          <w:pPr>
            <w:pStyle w:val="Koptekst"/>
            <w:tabs>
              <w:tab w:val="clear" w:pos="4680"/>
              <w:tab w:val="clear" w:pos="9360"/>
            </w:tabs>
            <w:jc w:val="right"/>
            <w:rPr>
              <w:caps/>
              <w:sz w:val="18"/>
            </w:rPr>
          </w:pPr>
        </w:p>
      </w:tc>
    </w:tr>
    <w:tr w:rsidR="006E2F9A" w14:paraId="0B934EAA" w14:textId="77777777" w:rsidTr="00CF20FC">
      <w:tc>
        <w:tcPr>
          <w:tcW w:w="5046" w:type="dxa"/>
          <w:shd w:val="clear" w:color="auto" w:fill="auto"/>
          <w:vAlign w:val="center"/>
        </w:tcPr>
        <w:p w14:paraId="29554203" w14:textId="60CF05A4" w:rsidR="006E2F9A" w:rsidRDefault="006E2F9A">
          <w:pPr>
            <w:pStyle w:val="Voettekst"/>
            <w:tabs>
              <w:tab w:val="clear" w:pos="4680"/>
              <w:tab w:val="clear" w:pos="9360"/>
            </w:tabs>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DATE  \@ "MMMM yy"  \* MERGEFORMAT </w:instrText>
          </w:r>
          <w:r>
            <w:rPr>
              <w:caps/>
              <w:color w:val="808080" w:themeColor="background1" w:themeShade="80"/>
              <w:sz w:val="18"/>
              <w:szCs w:val="18"/>
            </w:rPr>
            <w:fldChar w:fldCharType="separate"/>
          </w:r>
          <w:r w:rsidR="006B111B" w:rsidRPr="006B111B">
            <w:rPr>
              <w:caps/>
              <w:noProof/>
              <w:color w:val="808080" w:themeColor="background1" w:themeShade="80"/>
              <w:sz w:val="24"/>
              <w:szCs w:val="24"/>
            </w:rPr>
            <w:t>June</w:t>
          </w:r>
          <w:r w:rsidR="006B111B">
            <w:rPr>
              <w:caps/>
              <w:noProof/>
              <w:color w:val="808080" w:themeColor="background1" w:themeShade="80"/>
              <w:sz w:val="18"/>
              <w:szCs w:val="18"/>
            </w:rPr>
            <w:t xml:space="preserve"> </w:t>
          </w:r>
          <w:r w:rsidR="006B111B" w:rsidRPr="006B111B">
            <w:rPr>
              <w:caps/>
              <w:noProof/>
              <w:color w:val="808080" w:themeColor="background1" w:themeShade="80"/>
              <w:sz w:val="24"/>
              <w:szCs w:val="24"/>
            </w:rPr>
            <w:t>17</w:t>
          </w:r>
          <w:r>
            <w:rPr>
              <w:caps/>
              <w:color w:val="808080" w:themeColor="background1" w:themeShade="80"/>
              <w:sz w:val="18"/>
              <w:szCs w:val="18"/>
            </w:rPr>
            <w:fldChar w:fldCharType="end"/>
          </w:r>
        </w:p>
      </w:tc>
      <w:tc>
        <w:tcPr>
          <w:tcW w:w="5034" w:type="dxa"/>
          <w:shd w:val="clear" w:color="auto" w:fill="auto"/>
          <w:vAlign w:val="center"/>
        </w:tcPr>
        <w:p w14:paraId="46D2444E" w14:textId="1E0FF373" w:rsidR="006E2F9A" w:rsidRPr="00CF20FC" w:rsidRDefault="006E2F9A">
          <w:pPr>
            <w:pStyle w:val="Voettekst"/>
            <w:tabs>
              <w:tab w:val="clear" w:pos="4680"/>
              <w:tab w:val="clear" w:pos="9360"/>
            </w:tabs>
            <w:jc w:val="right"/>
            <w:rPr>
              <w:caps/>
              <w:color w:val="808080" w:themeColor="background1" w:themeShade="80"/>
              <w:sz w:val="24"/>
              <w:szCs w:val="24"/>
            </w:rPr>
          </w:pPr>
          <w:r w:rsidRPr="00CF20FC">
            <w:rPr>
              <w:caps/>
              <w:color w:val="808080" w:themeColor="background1" w:themeShade="80"/>
              <w:sz w:val="24"/>
              <w:szCs w:val="24"/>
            </w:rPr>
            <w:fldChar w:fldCharType="begin"/>
          </w:r>
          <w:r w:rsidRPr="00CF20FC">
            <w:rPr>
              <w:caps/>
              <w:color w:val="808080" w:themeColor="background1" w:themeShade="80"/>
              <w:sz w:val="24"/>
              <w:szCs w:val="24"/>
            </w:rPr>
            <w:instrText>PAGE   \* MERGEFORMAT</w:instrText>
          </w:r>
          <w:r w:rsidRPr="00CF20FC">
            <w:rPr>
              <w:caps/>
              <w:color w:val="808080" w:themeColor="background1" w:themeShade="80"/>
              <w:sz w:val="24"/>
              <w:szCs w:val="24"/>
            </w:rPr>
            <w:fldChar w:fldCharType="separate"/>
          </w:r>
          <w:r w:rsidR="006B111B" w:rsidRPr="006B111B">
            <w:rPr>
              <w:caps/>
              <w:noProof/>
              <w:color w:val="808080" w:themeColor="background1" w:themeShade="80"/>
              <w:sz w:val="24"/>
              <w:szCs w:val="24"/>
              <w:lang w:val="nl-NL"/>
            </w:rPr>
            <w:t>2</w:t>
          </w:r>
          <w:r w:rsidRPr="00CF20FC">
            <w:rPr>
              <w:caps/>
              <w:color w:val="808080" w:themeColor="background1" w:themeShade="80"/>
              <w:sz w:val="24"/>
              <w:szCs w:val="24"/>
            </w:rPr>
            <w:fldChar w:fldCharType="end"/>
          </w:r>
        </w:p>
      </w:tc>
    </w:tr>
  </w:tbl>
  <w:p w14:paraId="2D3D7992" w14:textId="77777777" w:rsidR="006E2F9A" w:rsidRDefault="006E2F9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ED64D9" w14:textId="77777777" w:rsidR="003C5D1E" w:rsidRDefault="003C5D1E" w:rsidP="008A7CC0">
      <w:pPr>
        <w:spacing w:after="0" w:line="240" w:lineRule="auto"/>
      </w:pPr>
      <w:r>
        <w:separator/>
      </w:r>
    </w:p>
  </w:footnote>
  <w:footnote w:type="continuationSeparator" w:id="0">
    <w:p w14:paraId="385D2733" w14:textId="77777777" w:rsidR="003C5D1E" w:rsidRDefault="003C5D1E" w:rsidP="008A7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FCCC7" w14:textId="77777777" w:rsidR="006E2F9A" w:rsidRDefault="006E2F9A" w:rsidP="008A7CC0">
    <w:pPr>
      <w:pStyle w:val="Koptekst"/>
      <w:jc w:val="center"/>
    </w:pPr>
  </w:p>
  <w:p w14:paraId="075FAD89" w14:textId="77777777" w:rsidR="006E2F9A" w:rsidRDefault="006E2F9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B407A" w14:textId="02E3B063" w:rsidR="006E2F9A" w:rsidRPr="00CF20FC" w:rsidRDefault="006E2F9A" w:rsidP="00CF20FC">
    <w:pPr>
      <w:pStyle w:val="Koptekst"/>
      <w:rPr>
        <w:color w:val="808080" w:themeColor="background1" w:themeShade="80"/>
      </w:rPr>
    </w:pPr>
    <w:r w:rsidRPr="00CF20FC">
      <w:rPr>
        <w:noProof/>
        <w:color w:val="808080" w:themeColor="background1" w:themeShade="80"/>
        <w:lang w:val="en-GB" w:eastAsia="en-GB"/>
      </w:rPr>
      <w:drawing>
        <wp:anchor distT="0" distB="0" distL="114300" distR="114300" simplePos="0" relativeHeight="251658240" behindDoc="1" locked="0" layoutInCell="1" allowOverlap="1" wp14:anchorId="17E7419E" wp14:editId="1DCD1016">
          <wp:simplePos x="0" y="0"/>
          <wp:positionH relativeFrom="margin">
            <wp:align>right</wp:align>
          </wp:positionH>
          <wp:positionV relativeFrom="paragraph">
            <wp:posOffset>-419100</wp:posOffset>
          </wp:positionV>
          <wp:extent cx="1288415" cy="781050"/>
          <wp:effectExtent l="0" t="0" r="6985" b="0"/>
          <wp:wrapTight wrapText="bothSides">
            <wp:wrapPolygon edited="0">
              <wp:start x="0" y="0"/>
              <wp:lineTo x="0" y="21073"/>
              <wp:lineTo x="21398" y="21073"/>
              <wp:lineTo x="21398"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reBrushLogo.png"/>
                  <pic:cNvPicPr/>
                </pic:nvPicPr>
                <pic:blipFill>
                  <a:blip r:embed="rId1">
                    <a:extLst>
                      <a:ext uri="{28A0092B-C50C-407E-A947-70E740481C1C}">
                        <a14:useLocalDpi xmlns:a14="http://schemas.microsoft.com/office/drawing/2010/main" val="0"/>
                      </a:ext>
                    </a:extLst>
                  </a:blip>
                  <a:stretch>
                    <a:fillRect/>
                  </a:stretch>
                </pic:blipFill>
                <pic:spPr>
                  <a:xfrm>
                    <a:off x="0" y="0"/>
                    <a:ext cx="1288415" cy="781050"/>
                  </a:xfrm>
                  <a:prstGeom prst="rect">
                    <a:avLst/>
                  </a:prstGeom>
                </pic:spPr>
              </pic:pic>
            </a:graphicData>
          </a:graphic>
          <wp14:sizeRelH relativeFrom="page">
            <wp14:pctWidth>0</wp14:pctWidth>
          </wp14:sizeRelH>
          <wp14:sizeRelV relativeFrom="page">
            <wp14:pctHeight>0</wp14:pctHeight>
          </wp14:sizeRelV>
        </wp:anchor>
      </w:drawing>
    </w:r>
    <w:r w:rsidR="00C0625E" w:rsidRPr="00CF20FC">
      <w:rPr>
        <w:color w:val="808080" w:themeColor="background1" w:themeShade="80"/>
      </w:rPr>
      <w:t xml:space="preserve"> </w:t>
    </w:r>
    <w:r w:rsidRPr="00CF20FC">
      <w:rPr>
        <w:color w:val="808080" w:themeColor="background1" w:themeShade="80"/>
      </w:rPr>
      <w:fldChar w:fldCharType="begin"/>
    </w:r>
    <w:r w:rsidRPr="00CF20FC">
      <w:rPr>
        <w:color w:val="808080" w:themeColor="background1" w:themeShade="80"/>
      </w:rPr>
      <w:instrText xml:space="preserve"> TITLE  "LIVE Game Design &amp; Money Maker Deluxe"  \* MERGEFORMAT </w:instrText>
    </w:r>
    <w:r w:rsidRPr="00CF20FC">
      <w:rPr>
        <w:color w:val="808080" w:themeColor="background1" w:themeShade="80"/>
      </w:rPr>
      <w:fldChar w:fldCharType="separate"/>
    </w:r>
    <w:r w:rsidR="006B111B">
      <w:rPr>
        <w:color w:val="808080" w:themeColor="background1" w:themeShade="80"/>
      </w:rPr>
      <w:t xml:space="preserve">LIVE Game Design &amp; </w:t>
    </w:r>
    <w:r w:rsidR="006B111B" w:rsidRPr="006B111B">
      <w:rPr>
        <w:rFonts w:asciiTheme="majorHAnsi" w:hAnsiTheme="majorHAnsi" w:cstheme="majorHAnsi"/>
        <w:color w:val="808080" w:themeColor="background1" w:themeShade="80"/>
        <w:sz w:val="24"/>
        <w:szCs w:val="24"/>
      </w:rPr>
      <w:t>Money</w:t>
    </w:r>
    <w:r w:rsidR="006B111B">
      <w:rPr>
        <w:color w:val="808080" w:themeColor="background1" w:themeShade="80"/>
      </w:rPr>
      <w:t xml:space="preserve"> Maker Deluxe</w:t>
    </w:r>
    <w:r w:rsidRPr="00CF20FC">
      <w:rPr>
        <w:color w:val="808080" w:themeColor="background1" w:themeShade="80"/>
      </w:rPr>
      <w:fldChar w:fldCharType="end"/>
    </w:r>
  </w:p>
  <w:p w14:paraId="21455D24" w14:textId="77777777" w:rsidR="006E2F9A" w:rsidRDefault="006E2F9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B6FC2"/>
    <w:multiLevelType w:val="multilevel"/>
    <w:tmpl w:val="4B4C36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24E65E1"/>
    <w:multiLevelType w:val="hybridMultilevel"/>
    <w:tmpl w:val="5AE0B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2550F"/>
    <w:multiLevelType w:val="hybridMultilevel"/>
    <w:tmpl w:val="C14E89E0"/>
    <w:lvl w:ilvl="0" w:tplc="2D8840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73D4F"/>
    <w:multiLevelType w:val="hybridMultilevel"/>
    <w:tmpl w:val="9A785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D7EBB"/>
    <w:multiLevelType w:val="hybridMultilevel"/>
    <w:tmpl w:val="F25066A8"/>
    <w:lvl w:ilvl="0" w:tplc="39D878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2317B7"/>
    <w:multiLevelType w:val="hybridMultilevel"/>
    <w:tmpl w:val="CC40664C"/>
    <w:lvl w:ilvl="0" w:tplc="15325D0A">
      <w:start w:val="3526"/>
      <w:numFmt w:val="bullet"/>
      <w:lvlText w:val="-"/>
      <w:lvlJc w:val="left"/>
      <w:pPr>
        <w:ind w:left="5250" w:hanging="360"/>
      </w:pPr>
      <w:rPr>
        <w:rFonts w:ascii="Calibri" w:eastAsiaTheme="minorHAnsi" w:hAnsi="Calibri" w:cs="Calibri" w:hint="default"/>
      </w:rPr>
    </w:lvl>
    <w:lvl w:ilvl="1" w:tplc="04090003" w:tentative="1">
      <w:start w:val="1"/>
      <w:numFmt w:val="bullet"/>
      <w:lvlText w:val="o"/>
      <w:lvlJc w:val="left"/>
      <w:pPr>
        <w:ind w:left="5970" w:hanging="360"/>
      </w:pPr>
      <w:rPr>
        <w:rFonts w:ascii="Courier New" w:hAnsi="Courier New" w:cs="Courier New" w:hint="default"/>
      </w:rPr>
    </w:lvl>
    <w:lvl w:ilvl="2" w:tplc="04090005" w:tentative="1">
      <w:start w:val="1"/>
      <w:numFmt w:val="bullet"/>
      <w:lvlText w:val=""/>
      <w:lvlJc w:val="left"/>
      <w:pPr>
        <w:ind w:left="6690" w:hanging="360"/>
      </w:pPr>
      <w:rPr>
        <w:rFonts w:ascii="Wingdings" w:hAnsi="Wingdings" w:hint="default"/>
      </w:rPr>
    </w:lvl>
    <w:lvl w:ilvl="3" w:tplc="04090001" w:tentative="1">
      <w:start w:val="1"/>
      <w:numFmt w:val="bullet"/>
      <w:lvlText w:val=""/>
      <w:lvlJc w:val="left"/>
      <w:pPr>
        <w:ind w:left="7410" w:hanging="360"/>
      </w:pPr>
      <w:rPr>
        <w:rFonts w:ascii="Symbol" w:hAnsi="Symbol" w:hint="default"/>
      </w:rPr>
    </w:lvl>
    <w:lvl w:ilvl="4" w:tplc="04090003" w:tentative="1">
      <w:start w:val="1"/>
      <w:numFmt w:val="bullet"/>
      <w:lvlText w:val="o"/>
      <w:lvlJc w:val="left"/>
      <w:pPr>
        <w:ind w:left="8130" w:hanging="360"/>
      </w:pPr>
      <w:rPr>
        <w:rFonts w:ascii="Courier New" w:hAnsi="Courier New" w:cs="Courier New" w:hint="default"/>
      </w:rPr>
    </w:lvl>
    <w:lvl w:ilvl="5" w:tplc="04090005" w:tentative="1">
      <w:start w:val="1"/>
      <w:numFmt w:val="bullet"/>
      <w:lvlText w:val=""/>
      <w:lvlJc w:val="left"/>
      <w:pPr>
        <w:ind w:left="8850" w:hanging="360"/>
      </w:pPr>
      <w:rPr>
        <w:rFonts w:ascii="Wingdings" w:hAnsi="Wingdings" w:hint="default"/>
      </w:rPr>
    </w:lvl>
    <w:lvl w:ilvl="6" w:tplc="04090001" w:tentative="1">
      <w:start w:val="1"/>
      <w:numFmt w:val="bullet"/>
      <w:lvlText w:val=""/>
      <w:lvlJc w:val="left"/>
      <w:pPr>
        <w:ind w:left="9570" w:hanging="360"/>
      </w:pPr>
      <w:rPr>
        <w:rFonts w:ascii="Symbol" w:hAnsi="Symbol" w:hint="default"/>
      </w:rPr>
    </w:lvl>
    <w:lvl w:ilvl="7" w:tplc="04090003" w:tentative="1">
      <w:start w:val="1"/>
      <w:numFmt w:val="bullet"/>
      <w:lvlText w:val="o"/>
      <w:lvlJc w:val="left"/>
      <w:pPr>
        <w:ind w:left="10290" w:hanging="360"/>
      </w:pPr>
      <w:rPr>
        <w:rFonts w:ascii="Courier New" w:hAnsi="Courier New" w:cs="Courier New" w:hint="default"/>
      </w:rPr>
    </w:lvl>
    <w:lvl w:ilvl="8" w:tplc="04090005" w:tentative="1">
      <w:start w:val="1"/>
      <w:numFmt w:val="bullet"/>
      <w:lvlText w:val=""/>
      <w:lvlJc w:val="left"/>
      <w:pPr>
        <w:ind w:left="11010" w:hanging="360"/>
      </w:pPr>
      <w:rPr>
        <w:rFonts w:ascii="Wingdings" w:hAnsi="Wingdings" w:hint="default"/>
      </w:rPr>
    </w:lvl>
  </w:abstractNum>
  <w:abstractNum w:abstractNumId="6" w15:restartNumberingAfterBreak="0">
    <w:nsid w:val="6FB95C9C"/>
    <w:multiLevelType w:val="hybridMultilevel"/>
    <w:tmpl w:val="E856F0DE"/>
    <w:lvl w:ilvl="0" w:tplc="24FE68A4">
      <w:start w:val="3526"/>
      <w:numFmt w:val="bullet"/>
      <w:lvlText w:val="-"/>
      <w:lvlJc w:val="left"/>
      <w:pPr>
        <w:ind w:left="5610" w:hanging="360"/>
      </w:pPr>
      <w:rPr>
        <w:rFonts w:ascii="Calibri" w:eastAsiaTheme="minorHAnsi" w:hAnsi="Calibri" w:cs="Calibri" w:hint="default"/>
      </w:rPr>
    </w:lvl>
    <w:lvl w:ilvl="1" w:tplc="04090003" w:tentative="1">
      <w:start w:val="1"/>
      <w:numFmt w:val="bullet"/>
      <w:lvlText w:val="o"/>
      <w:lvlJc w:val="left"/>
      <w:pPr>
        <w:ind w:left="6330" w:hanging="360"/>
      </w:pPr>
      <w:rPr>
        <w:rFonts w:ascii="Courier New" w:hAnsi="Courier New" w:cs="Courier New" w:hint="default"/>
      </w:rPr>
    </w:lvl>
    <w:lvl w:ilvl="2" w:tplc="04090005" w:tentative="1">
      <w:start w:val="1"/>
      <w:numFmt w:val="bullet"/>
      <w:lvlText w:val=""/>
      <w:lvlJc w:val="left"/>
      <w:pPr>
        <w:ind w:left="7050" w:hanging="360"/>
      </w:pPr>
      <w:rPr>
        <w:rFonts w:ascii="Wingdings" w:hAnsi="Wingdings" w:hint="default"/>
      </w:rPr>
    </w:lvl>
    <w:lvl w:ilvl="3" w:tplc="04090001" w:tentative="1">
      <w:start w:val="1"/>
      <w:numFmt w:val="bullet"/>
      <w:lvlText w:val=""/>
      <w:lvlJc w:val="left"/>
      <w:pPr>
        <w:ind w:left="7770" w:hanging="360"/>
      </w:pPr>
      <w:rPr>
        <w:rFonts w:ascii="Symbol" w:hAnsi="Symbol" w:hint="default"/>
      </w:rPr>
    </w:lvl>
    <w:lvl w:ilvl="4" w:tplc="04090003" w:tentative="1">
      <w:start w:val="1"/>
      <w:numFmt w:val="bullet"/>
      <w:lvlText w:val="o"/>
      <w:lvlJc w:val="left"/>
      <w:pPr>
        <w:ind w:left="8490" w:hanging="360"/>
      </w:pPr>
      <w:rPr>
        <w:rFonts w:ascii="Courier New" w:hAnsi="Courier New" w:cs="Courier New" w:hint="default"/>
      </w:rPr>
    </w:lvl>
    <w:lvl w:ilvl="5" w:tplc="04090005" w:tentative="1">
      <w:start w:val="1"/>
      <w:numFmt w:val="bullet"/>
      <w:lvlText w:val=""/>
      <w:lvlJc w:val="left"/>
      <w:pPr>
        <w:ind w:left="9210" w:hanging="360"/>
      </w:pPr>
      <w:rPr>
        <w:rFonts w:ascii="Wingdings" w:hAnsi="Wingdings" w:hint="default"/>
      </w:rPr>
    </w:lvl>
    <w:lvl w:ilvl="6" w:tplc="04090001" w:tentative="1">
      <w:start w:val="1"/>
      <w:numFmt w:val="bullet"/>
      <w:lvlText w:val=""/>
      <w:lvlJc w:val="left"/>
      <w:pPr>
        <w:ind w:left="9930" w:hanging="360"/>
      </w:pPr>
      <w:rPr>
        <w:rFonts w:ascii="Symbol" w:hAnsi="Symbol" w:hint="default"/>
      </w:rPr>
    </w:lvl>
    <w:lvl w:ilvl="7" w:tplc="04090003" w:tentative="1">
      <w:start w:val="1"/>
      <w:numFmt w:val="bullet"/>
      <w:lvlText w:val="o"/>
      <w:lvlJc w:val="left"/>
      <w:pPr>
        <w:ind w:left="10650" w:hanging="360"/>
      </w:pPr>
      <w:rPr>
        <w:rFonts w:ascii="Courier New" w:hAnsi="Courier New" w:cs="Courier New" w:hint="default"/>
      </w:rPr>
    </w:lvl>
    <w:lvl w:ilvl="8" w:tplc="04090005" w:tentative="1">
      <w:start w:val="1"/>
      <w:numFmt w:val="bullet"/>
      <w:lvlText w:val=""/>
      <w:lvlJc w:val="left"/>
      <w:pPr>
        <w:ind w:left="1137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0"/>
  </w:num>
  <w:num w:numId="6">
    <w:abstractNumId w:val="4"/>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emer van Rozen">
    <w15:presenceInfo w15:providerId="Windows Live" w15:userId="343d2129821165e3"/>
  </w15:person>
  <w15:person w15:author="christian stiehl">
    <w15:presenceInfo w15:providerId="Windows Live" w15:userId="721df5590d79f4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375"/>
    <w:rsid w:val="00005ABD"/>
    <w:rsid w:val="00006424"/>
    <w:rsid w:val="000363A7"/>
    <w:rsid w:val="000413B6"/>
    <w:rsid w:val="000418C8"/>
    <w:rsid w:val="00046FFF"/>
    <w:rsid w:val="00060E09"/>
    <w:rsid w:val="00064F8A"/>
    <w:rsid w:val="0006742C"/>
    <w:rsid w:val="00073D85"/>
    <w:rsid w:val="00080E6D"/>
    <w:rsid w:val="00082D2F"/>
    <w:rsid w:val="00084544"/>
    <w:rsid w:val="000A6580"/>
    <w:rsid w:val="000D7647"/>
    <w:rsid w:val="000E0274"/>
    <w:rsid w:val="000E19CC"/>
    <w:rsid w:val="000F270B"/>
    <w:rsid w:val="001070F7"/>
    <w:rsid w:val="001115B5"/>
    <w:rsid w:val="00121D2C"/>
    <w:rsid w:val="001221F6"/>
    <w:rsid w:val="001248E8"/>
    <w:rsid w:val="00132FFD"/>
    <w:rsid w:val="00133B76"/>
    <w:rsid w:val="0014681E"/>
    <w:rsid w:val="00163A1B"/>
    <w:rsid w:val="0016530D"/>
    <w:rsid w:val="001658BD"/>
    <w:rsid w:val="00176643"/>
    <w:rsid w:val="0019137E"/>
    <w:rsid w:val="001950EE"/>
    <w:rsid w:val="001954D0"/>
    <w:rsid w:val="001B08FA"/>
    <w:rsid w:val="001D3897"/>
    <w:rsid w:val="001D5F73"/>
    <w:rsid w:val="001D5FB3"/>
    <w:rsid w:val="001E68EF"/>
    <w:rsid w:val="001F081D"/>
    <w:rsid w:val="001F0A21"/>
    <w:rsid w:val="00201F74"/>
    <w:rsid w:val="00206C2E"/>
    <w:rsid w:val="002168F6"/>
    <w:rsid w:val="00224D36"/>
    <w:rsid w:val="00225FCE"/>
    <w:rsid w:val="00234920"/>
    <w:rsid w:val="00234BF5"/>
    <w:rsid w:val="00246E3C"/>
    <w:rsid w:val="00252282"/>
    <w:rsid w:val="002641D4"/>
    <w:rsid w:val="00270A9D"/>
    <w:rsid w:val="00275CC8"/>
    <w:rsid w:val="0029302E"/>
    <w:rsid w:val="0029407F"/>
    <w:rsid w:val="002B56B4"/>
    <w:rsid w:val="002C4F23"/>
    <w:rsid w:val="002C537D"/>
    <w:rsid w:val="002C6A19"/>
    <w:rsid w:val="002D7CC0"/>
    <w:rsid w:val="002F016F"/>
    <w:rsid w:val="00303659"/>
    <w:rsid w:val="00305250"/>
    <w:rsid w:val="00320E5A"/>
    <w:rsid w:val="00320EDE"/>
    <w:rsid w:val="00322957"/>
    <w:rsid w:val="00334F9A"/>
    <w:rsid w:val="003453EC"/>
    <w:rsid w:val="00347379"/>
    <w:rsid w:val="00357633"/>
    <w:rsid w:val="003655E7"/>
    <w:rsid w:val="00380552"/>
    <w:rsid w:val="00381EB8"/>
    <w:rsid w:val="003834A9"/>
    <w:rsid w:val="00385395"/>
    <w:rsid w:val="003A22E8"/>
    <w:rsid w:val="003A46B4"/>
    <w:rsid w:val="003B438E"/>
    <w:rsid w:val="003B4AF7"/>
    <w:rsid w:val="003C3759"/>
    <w:rsid w:val="003C5D1E"/>
    <w:rsid w:val="003D0D40"/>
    <w:rsid w:val="003E3A0F"/>
    <w:rsid w:val="003E686A"/>
    <w:rsid w:val="003F16EF"/>
    <w:rsid w:val="003F54E3"/>
    <w:rsid w:val="003F63DB"/>
    <w:rsid w:val="00412ED6"/>
    <w:rsid w:val="00413302"/>
    <w:rsid w:val="004153E0"/>
    <w:rsid w:val="0042399A"/>
    <w:rsid w:val="00430B51"/>
    <w:rsid w:val="00431B65"/>
    <w:rsid w:val="00443D6A"/>
    <w:rsid w:val="0045451B"/>
    <w:rsid w:val="00464B5F"/>
    <w:rsid w:val="00471FC3"/>
    <w:rsid w:val="00482933"/>
    <w:rsid w:val="00482A7D"/>
    <w:rsid w:val="0049497F"/>
    <w:rsid w:val="004A30FA"/>
    <w:rsid w:val="004A5FB9"/>
    <w:rsid w:val="004B2E13"/>
    <w:rsid w:val="004B69A9"/>
    <w:rsid w:val="004C2349"/>
    <w:rsid w:val="004C24BC"/>
    <w:rsid w:val="004C740F"/>
    <w:rsid w:val="004C78B1"/>
    <w:rsid w:val="004F6676"/>
    <w:rsid w:val="00505B89"/>
    <w:rsid w:val="00506FF8"/>
    <w:rsid w:val="0050743A"/>
    <w:rsid w:val="00512A6F"/>
    <w:rsid w:val="00523A09"/>
    <w:rsid w:val="00526C15"/>
    <w:rsid w:val="0053439A"/>
    <w:rsid w:val="005369F2"/>
    <w:rsid w:val="005645CD"/>
    <w:rsid w:val="00582799"/>
    <w:rsid w:val="00586BDB"/>
    <w:rsid w:val="005948D8"/>
    <w:rsid w:val="00594DC9"/>
    <w:rsid w:val="0059753B"/>
    <w:rsid w:val="005A1ED4"/>
    <w:rsid w:val="005C1B43"/>
    <w:rsid w:val="005F63A5"/>
    <w:rsid w:val="00601AE3"/>
    <w:rsid w:val="006062E3"/>
    <w:rsid w:val="00614BB0"/>
    <w:rsid w:val="00622CE6"/>
    <w:rsid w:val="00624CA7"/>
    <w:rsid w:val="00626F02"/>
    <w:rsid w:val="00644243"/>
    <w:rsid w:val="006448B1"/>
    <w:rsid w:val="00650863"/>
    <w:rsid w:val="00651AD9"/>
    <w:rsid w:val="006637A0"/>
    <w:rsid w:val="00675EF8"/>
    <w:rsid w:val="006772CE"/>
    <w:rsid w:val="0068176C"/>
    <w:rsid w:val="00690A2D"/>
    <w:rsid w:val="00691ADC"/>
    <w:rsid w:val="00696132"/>
    <w:rsid w:val="006A6577"/>
    <w:rsid w:val="006B111B"/>
    <w:rsid w:val="006B2A9E"/>
    <w:rsid w:val="006D4FB5"/>
    <w:rsid w:val="006E2F9A"/>
    <w:rsid w:val="006E3F43"/>
    <w:rsid w:val="006F02A1"/>
    <w:rsid w:val="00727335"/>
    <w:rsid w:val="00746E9E"/>
    <w:rsid w:val="007573F7"/>
    <w:rsid w:val="00763E84"/>
    <w:rsid w:val="0077482A"/>
    <w:rsid w:val="00774C8A"/>
    <w:rsid w:val="00783B77"/>
    <w:rsid w:val="00785414"/>
    <w:rsid w:val="0078720A"/>
    <w:rsid w:val="007961DD"/>
    <w:rsid w:val="007A4CC2"/>
    <w:rsid w:val="007B0D9B"/>
    <w:rsid w:val="007B16FB"/>
    <w:rsid w:val="007B4C67"/>
    <w:rsid w:val="007D068A"/>
    <w:rsid w:val="007D5F5C"/>
    <w:rsid w:val="007E3B8B"/>
    <w:rsid w:val="007F5FF9"/>
    <w:rsid w:val="00802464"/>
    <w:rsid w:val="00804E1B"/>
    <w:rsid w:val="008144F7"/>
    <w:rsid w:val="008163F8"/>
    <w:rsid w:val="00821B4C"/>
    <w:rsid w:val="00825EA1"/>
    <w:rsid w:val="00831E19"/>
    <w:rsid w:val="008408E1"/>
    <w:rsid w:val="008413AC"/>
    <w:rsid w:val="00842A20"/>
    <w:rsid w:val="0086013D"/>
    <w:rsid w:val="00860901"/>
    <w:rsid w:val="00865C8E"/>
    <w:rsid w:val="0088222D"/>
    <w:rsid w:val="00885C51"/>
    <w:rsid w:val="00887A8E"/>
    <w:rsid w:val="008912FF"/>
    <w:rsid w:val="00897644"/>
    <w:rsid w:val="008A7CC0"/>
    <w:rsid w:val="008B0FD3"/>
    <w:rsid w:val="008C3B9A"/>
    <w:rsid w:val="008C734C"/>
    <w:rsid w:val="008D062B"/>
    <w:rsid w:val="008D15E2"/>
    <w:rsid w:val="008D49E6"/>
    <w:rsid w:val="008E0654"/>
    <w:rsid w:val="008E1563"/>
    <w:rsid w:val="008E174A"/>
    <w:rsid w:val="008E4290"/>
    <w:rsid w:val="00900C61"/>
    <w:rsid w:val="0090579E"/>
    <w:rsid w:val="00914A32"/>
    <w:rsid w:val="00915202"/>
    <w:rsid w:val="00920295"/>
    <w:rsid w:val="00921CEF"/>
    <w:rsid w:val="0092782B"/>
    <w:rsid w:val="00933DFA"/>
    <w:rsid w:val="00957C61"/>
    <w:rsid w:val="00960EFC"/>
    <w:rsid w:val="00962615"/>
    <w:rsid w:val="0097153A"/>
    <w:rsid w:val="00995F4E"/>
    <w:rsid w:val="009C3838"/>
    <w:rsid w:val="009E4BDA"/>
    <w:rsid w:val="009F1F31"/>
    <w:rsid w:val="00A00C23"/>
    <w:rsid w:val="00A046EB"/>
    <w:rsid w:val="00A04EC8"/>
    <w:rsid w:val="00A34E64"/>
    <w:rsid w:val="00A42661"/>
    <w:rsid w:val="00A53AA9"/>
    <w:rsid w:val="00A56240"/>
    <w:rsid w:val="00A634BB"/>
    <w:rsid w:val="00A763A7"/>
    <w:rsid w:val="00AB0A0C"/>
    <w:rsid w:val="00AB1122"/>
    <w:rsid w:val="00AC4479"/>
    <w:rsid w:val="00AC55D1"/>
    <w:rsid w:val="00AD28CC"/>
    <w:rsid w:val="00AD3A49"/>
    <w:rsid w:val="00AD455F"/>
    <w:rsid w:val="00AE618D"/>
    <w:rsid w:val="00AF29C5"/>
    <w:rsid w:val="00AF4F39"/>
    <w:rsid w:val="00B15971"/>
    <w:rsid w:val="00B21B80"/>
    <w:rsid w:val="00B27F0D"/>
    <w:rsid w:val="00B342A3"/>
    <w:rsid w:val="00B35083"/>
    <w:rsid w:val="00B55CE7"/>
    <w:rsid w:val="00B636F3"/>
    <w:rsid w:val="00B65067"/>
    <w:rsid w:val="00B712AB"/>
    <w:rsid w:val="00B820DE"/>
    <w:rsid w:val="00B92AAF"/>
    <w:rsid w:val="00BA1F00"/>
    <w:rsid w:val="00BB002A"/>
    <w:rsid w:val="00BB02D6"/>
    <w:rsid w:val="00BB0D6B"/>
    <w:rsid w:val="00BC0276"/>
    <w:rsid w:val="00BC0311"/>
    <w:rsid w:val="00BC5612"/>
    <w:rsid w:val="00BD4F90"/>
    <w:rsid w:val="00BE6B60"/>
    <w:rsid w:val="00C04855"/>
    <w:rsid w:val="00C0625E"/>
    <w:rsid w:val="00C06B92"/>
    <w:rsid w:val="00C115A2"/>
    <w:rsid w:val="00C2094E"/>
    <w:rsid w:val="00C2486E"/>
    <w:rsid w:val="00C264A3"/>
    <w:rsid w:val="00C36290"/>
    <w:rsid w:val="00C440CD"/>
    <w:rsid w:val="00C6109E"/>
    <w:rsid w:val="00C727D8"/>
    <w:rsid w:val="00C76664"/>
    <w:rsid w:val="00C80490"/>
    <w:rsid w:val="00C86336"/>
    <w:rsid w:val="00C90D8C"/>
    <w:rsid w:val="00C93DDD"/>
    <w:rsid w:val="00C972DA"/>
    <w:rsid w:val="00CA7E36"/>
    <w:rsid w:val="00CB6C61"/>
    <w:rsid w:val="00CC2DEE"/>
    <w:rsid w:val="00CD4BA8"/>
    <w:rsid w:val="00CD5B54"/>
    <w:rsid w:val="00CF191D"/>
    <w:rsid w:val="00CF20FC"/>
    <w:rsid w:val="00CF5058"/>
    <w:rsid w:val="00D07F3D"/>
    <w:rsid w:val="00D255CF"/>
    <w:rsid w:val="00D332C3"/>
    <w:rsid w:val="00D3798F"/>
    <w:rsid w:val="00D57347"/>
    <w:rsid w:val="00D74BE4"/>
    <w:rsid w:val="00D926FC"/>
    <w:rsid w:val="00D92B6F"/>
    <w:rsid w:val="00D941E1"/>
    <w:rsid w:val="00D969CE"/>
    <w:rsid w:val="00DA6AB8"/>
    <w:rsid w:val="00DC6BB3"/>
    <w:rsid w:val="00DC7604"/>
    <w:rsid w:val="00DD2E37"/>
    <w:rsid w:val="00DF5D9B"/>
    <w:rsid w:val="00DF638E"/>
    <w:rsid w:val="00DF6877"/>
    <w:rsid w:val="00E01287"/>
    <w:rsid w:val="00E04F5E"/>
    <w:rsid w:val="00E26B5D"/>
    <w:rsid w:val="00E30634"/>
    <w:rsid w:val="00E33EC3"/>
    <w:rsid w:val="00E40D2E"/>
    <w:rsid w:val="00E46D02"/>
    <w:rsid w:val="00E513AB"/>
    <w:rsid w:val="00E6613D"/>
    <w:rsid w:val="00E7049B"/>
    <w:rsid w:val="00E73375"/>
    <w:rsid w:val="00E8750F"/>
    <w:rsid w:val="00EA7810"/>
    <w:rsid w:val="00EC42BB"/>
    <w:rsid w:val="00EC5F74"/>
    <w:rsid w:val="00EF72A9"/>
    <w:rsid w:val="00F01FA0"/>
    <w:rsid w:val="00F022CC"/>
    <w:rsid w:val="00F16AFF"/>
    <w:rsid w:val="00F20C6B"/>
    <w:rsid w:val="00F349D8"/>
    <w:rsid w:val="00F36BBB"/>
    <w:rsid w:val="00F41FEC"/>
    <w:rsid w:val="00F43598"/>
    <w:rsid w:val="00F45689"/>
    <w:rsid w:val="00F47BEC"/>
    <w:rsid w:val="00F7195B"/>
    <w:rsid w:val="00F74F32"/>
    <w:rsid w:val="00F76C12"/>
    <w:rsid w:val="00F80995"/>
    <w:rsid w:val="00F81941"/>
    <w:rsid w:val="00F828F1"/>
    <w:rsid w:val="00F86F5E"/>
    <w:rsid w:val="00F875B1"/>
    <w:rsid w:val="00F97AC0"/>
    <w:rsid w:val="00FA1243"/>
    <w:rsid w:val="00FB5C16"/>
    <w:rsid w:val="00FB5D60"/>
    <w:rsid w:val="00FD4918"/>
    <w:rsid w:val="00FE04D0"/>
    <w:rsid w:val="00FE1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F9522"/>
  <w15:chartTrackingRefBased/>
  <w15:docId w15:val="{262D0BBA-C9C3-4FE1-BFFD-90E9962B4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Geenafstand"/>
    <w:next w:val="Geenafstand"/>
    <w:link w:val="Kop1Char"/>
    <w:uiPriority w:val="9"/>
    <w:qFormat/>
    <w:rsid w:val="00594DC9"/>
    <w:pPr>
      <w:keepNext/>
      <w:keepLines/>
      <w:spacing w:before="240"/>
      <w:outlineLvl w:val="0"/>
    </w:pPr>
    <w:rPr>
      <w:rFonts w:eastAsiaTheme="majorEastAsia" w:cstheme="majorBidi"/>
      <w:b/>
      <w:color w:val="4472C4" w:themeColor="accent1"/>
      <w:sz w:val="36"/>
      <w:szCs w:val="32"/>
    </w:rPr>
  </w:style>
  <w:style w:type="paragraph" w:styleId="Kop2">
    <w:name w:val="heading 2"/>
    <w:basedOn w:val="Geenafstand"/>
    <w:next w:val="Geenafstand"/>
    <w:link w:val="Kop2Char"/>
    <w:uiPriority w:val="9"/>
    <w:qFormat/>
    <w:rsid w:val="002D7CC0"/>
    <w:pPr>
      <w:spacing w:before="100" w:beforeAutospacing="1" w:after="100" w:afterAutospacing="1"/>
      <w:outlineLvl w:val="1"/>
    </w:pPr>
    <w:rPr>
      <w:rFonts w:eastAsia="Times New Roman" w:cs="Times New Roman"/>
      <w:b/>
      <w:bCs/>
      <w:color w:val="4472C4" w:themeColor="accent1"/>
      <w:sz w:val="28"/>
      <w:szCs w:val="36"/>
    </w:rPr>
  </w:style>
  <w:style w:type="paragraph" w:styleId="Kop3">
    <w:name w:val="heading 3"/>
    <w:basedOn w:val="Geenafstand"/>
    <w:next w:val="Geenafstand"/>
    <w:link w:val="Kop3Char"/>
    <w:uiPriority w:val="9"/>
    <w:unhideWhenUsed/>
    <w:qFormat/>
    <w:rsid w:val="00594DC9"/>
    <w:pPr>
      <w:keepNext/>
      <w:keepLines/>
      <w:spacing w:before="40"/>
      <w:outlineLvl w:val="2"/>
    </w:pPr>
    <w:rPr>
      <w:rFonts w:asciiTheme="majorHAnsi" w:eastAsiaTheme="majorEastAsia" w:hAnsiTheme="majorHAnsi" w:cstheme="majorBidi"/>
      <w:b/>
      <w:color w:val="4472C4" w:themeColor="accent1"/>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64F8A"/>
    <w:pPr>
      <w:spacing w:after="0" w:line="240" w:lineRule="auto"/>
    </w:pPr>
    <w:rPr>
      <w:sz w:val="24"/>
    </w:rPr>
  </w:style>
  <w:style w:type="character" w:styleId="Hyperlink">
    <w:name w:val="Hyperlink"/>
    <w:basedOn w:val="Standaardalinea-lettertype"/>
    <w:uiPriority w:val="99"/>
    <w:unhideWhenUsed/>
    <w:rsid w:val="00B636F3"/>
    <w:rPr>
      <w:color w:val="0563C1" w:themeColor="hyperlink"/>
      <w:u w:val="single"/>
    </w:rPr>
  </w:style>
  <w:style w:type="character" w:styleId="Vermelding">
    <w:name w:val="Mention"/>
    <w:basedOn w:val="Standaardalinea-lettertype"/>
    <w:uiPriority w:val="99"/>
    <w:semiHidden/>
    <w:unhideWhenUsed/>
    <w:rsid w:val="00B636F3"/>
    <w:rPr>
      <w:color w:val="2B579A"/>
      <w:shd w:val="clear" w:color="auto" w:fill="E6E6E6"/>
    </w:rPr>
  </w:style>
  <w:style w:type="character" w:customStyle="1" w:styleId="Kop2Char">
    <w:name w:val="Kop 2 Char"/>
    <w:basedOn w:val="Standaardalinea-lettertype"/>
    <w:link w:val="Kop2"/>
    <w:uiPriority w:val="9"/>
    <w:rsid w:val="002D7CC0"/>
    <w:rPr>
      <w:rFonts w:eastAsia="Times New Roman" w:cs="Times New Roman"/>
      <w:b/>
      <w:bCs/>
      <w:color w:val="4472C4" w:themeColor="accent1"/>
      <w:sz w:val="28"/>
      <w:szCs w:val="36"/>
    </w:rPr>
  </w:style>
  <w:style w:type="paragraph" w:styleId="Koptekst">
    <w:name w:val="header"/>
    <w:basedOn w:val="Standaard"/>
    <w:link w:val="KoptekstChar"/>
    <w:uiPriority w:val="99"/>
    <w:unhideWhenUsed/>
    <w:rsid w:val="008A7CC0"/>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8A7CC0"/>
  </w:style>
  <w:style w:type="paragraph" w:styleId="Voettekst">
    <w:name w:val="footer"/>
    <w:basedOn w:val="Standaard"/>
    <w:link w:val="VoettekstChar"/>
    <w:uiPriority w:val="99"/>
    <w:unhideWhenUsed/>
    <w:rsid w:val="008A7CC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8A7CC0"/>
  </w:style>
  <w:style w:type="character" w:styleId="Tekstvantijdelijkeaanduiding">
    <w:name w:val="Placeholder Text"/>
    <w:basedOn w:val="Standaardalinea-lettertype"/>
    <w:uiPriority w:val="99"/>
    <w:semiHidden/>
    <w:rsid w:val="00675EF8"/>
    <w:rPr>
      <w:color w:val="808080"/>
    </w:rPr>
  </w:style>
  <w:style w:type="character" w:customStyle="1" w:styleId="Kop1Char">
    <w:name w:val="Kop 1 Char"/>
    <w:basedOn w:val="Standaardalinea-lettertype"/>
    <w:link w:val="Kop1"/>
    <w:uiPriority w:val="9"/>
    <w:rsid w:val="00594DC9"/>
    <w:rPr>
      <w:rFonts w:eastAsiaTheme="majorEastAsia" w:cstheme="majorBidi"/>
      <w:b/>
      <w:color w:val="4472C4" w:themeColor="accent1"/>
      <w:sz w:val="36"/>
      <w:szCs w:val="32"/>
    </w:rPr>
  </w:style>
  <w:style w:type="paragraph" w:styleId="Kopvaninhoudsopgave">
    <w:name w:val="TOC Heading"/>
    <w:basedOn w:val="Kop1"/>
    <w:next w:val="Standaard"/>
    <w:uiPriority w:val="39"/>
    <w:unhideWhenUsed/>
    <w:qFormat/>
    <w:rsid w:val="00582799"/>
    <w:pPr>
      <w:outlineLvl w:val="9"/>
    </w:pPr>
    <w:rPr>
      <w:rFonts w:asciiTheme="majorHAnsi" w:hAnsiTheme="majorHAnsi"/>
      <w:b w:val="0"/>
      <w:sz w:val="32"/>
    </w:rPr>
  </w:style>
  <w:style w:type="paragraph" w:styleId="Inhopg1">
    <w:name w:val="toc 1"/>
    <w:basedOn w:val="Standaard"/>
    <w:next w:val="Standaard"/>
    <w:autoRedefine/>
    <w:uiPriority w:val="39"/>
    <w:unhideWhenUsed/>
    <w:rsid w:val="00582799"/>
    <w:pPr>
      <w:spacing w:after="100"/>
    </w:pPr>
  </w:style>
  <w:style w:type="paragraph" w:styleId="Inhopg2">
    <w:name w:val="toc 2"/>
    <w:basedOn w:val="Standaard"/>
    <w:next w:val="Standaard"/>
    <w:autoRedefine/>
    <w:uiPriority w:val="39"/>
    <w:unhideWhenUsed/>
    <w:rsid w:val="002D7CC0"/>
    <w:pPr>
      <w:spacing w:after="100"/>
      <w:ind w:left="220"/>
    </w:pPr>
  </w:style>
  <w:style w:type="character" w:customStyle="1" w:styleId="Kop3Char">
    <w:name w:val="Kop 3 Char"/>
    <w:basedOn w:val="Standaardalinea-lettertype"/>
    <w:link w:val="Kop3"/>
    <w:uiPriority w:val="9"/>
    <w:rsid w:val="00594DC9"/>
    <w:rPr>
      <w:rFonts w:asciiTheme="majorHAnsi" w:eastAsiaTheme="majorEastAsia" w:hAnsiTheme="majorHAnsi" w:cstheme="majorBidi"/>
      <w:b/>
      <w:color w:val="4472C4" w:themeColor="accent1"/>
      <w:sz w:val="24"/>
      <w:szCs w:val="24"/>
    </w:rPr>
  </w:style>
  <w:style w:type="paragraph" w:styleId="Inhopg3">
    <w:name w:val="toc 3"/>
    <w:basedOn w:val="Standaard"/>
    <w:next w:val="Standaard"/>
    <w:autoRedefine/>
    <w:uiPriority w:val="39"/>
    <w:unhideWhenUsed/>
    <w:rsid w:val="00064F8A"/>
    <w:pPr>
      <w:spacing w:after="100"/>
      <w:ind w:left="440"/>
    </w:pPr>
  </w:style>
  <w:style w:type="paragraph" w:styleId="Lijstalinea">
    <w:name w:val="List Paragraph"/>
    <w:basedOn w:val="Standaard"/>
    <w:uiPriority w:val="34"/>
    <w:qFormat/>
    <w:rsid w:val="00AC55D1"/>
    <w:pPr>
      <w:ind w:left="720"/>
      <w:contextualSpacing/>
    </w:pPr>
  </w:style>
  <w:style w:type="table" w:styleId="Tabelraster">
    <w:name w:val="Table Grid"/>
    <w:basedOn w:val="Standaardtabel"/>
    <w:uiPriority w:val="59"/>
    <w:rsid w:val="00763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763E84"/>
    <w:pPr>
      <w:spacing w:after="200" w:line="240" w:lineRule="auto"/>
    </w:pPr>
    <w:rPr>
      <w:i/>
      <w:iCs/>
      <w:color w:val="44546A" w:themeColor="text2"/>
      <w:sz w:val="18"/>
      <w:szCs w:val="18"/>
    </w:rPr>
  </w:style>
  <w:style w:type="character" w:styleId="GevolgdeHyperlink">
    <w:name w:val="FollowedHyperlink"/>
    <w:basedOn w:val="Standaardalinea-lettertype"/>
    <w:uiPriority w:val="99"/>
    <w:semiHidden/>
    <w:unhideWhenUsed/>
    <w:rsid w:val="00A046EB"/>
    <w:rPr>
      <w:color w:val="954F72" w:themeColor="followedHyperlink"/>
      <w:u w:val="single"/>
    </w:rPr>
  </w:style>
  <w:style w:type="paragraph" w:styleId="HTML-voorafopgemaakt">
    <w:name w:val="HTML Preformatted"/>
    <w:basedOn w:val="Standaard"/>
    <w:link w:val="HTML-voorafopgemaaktChar"/>
    <w:uiPriority w:val="99"/>
    <w:semiHidden/>
    <w:unhideWhenUsed/>
    <w:rsid w:val="00C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CC2DEE"/>
    <w:rPr>
      <w:rFonts w:ascii="Courier New" w:eastAsia="Times New Roman" w:hAnsi="Courier New" w:cs="Courier New"/>
      <w:sz w:val="20"/>
      <w:szCs w:val="20"/>
    </w:rPr>
  </w:style>
  <w:style w:type="paragraph" w:styleId="Ballontekst">
    <w:name w:val="Balloon Text"/>
    <w:basedOn w:val="Standaard"/>
    <w:link w:val="BallontekstChar"/>
    <w:uiPriority w:val="99"/>
    <w:semiHidden/>
    <w:unhideWhenUsed/>
    <w:rsid w:val="00201F74"/>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201F74"/>
    <w:rPr>
      <w:rFonts w:ascii="Times New Roman" w:hAnsi="Times New Roman" w:cs="Times New Roman"/>
      <w:sz w:val="18"/>
      <w:szCs w:val="18"/>
    </w:rPr>
  </w:style>
  <w:style w:type="character" w:styleId="Verwijzingopmerking">
    <w:name w:val="annotation reference"/>
    <w:basedOn w:val="Standaardalinea-lettertype"/>
    <w:uiPriority w:val="99"/>
    <w:semiHidden/>
    <w:unhideWhenUsed/>
    <w:rsid w:val="004C78B1"/>
    <w:rPr>
      <w:sz w:val="18"/>
      <w:szCs w:val="18"/>
    </w:rPr>
  </w:style>
  <w:style w:type="paragraph" w:styleId="Tekstopmerking">
    <w:name w:val="annotation text"/>
    <w:basedOn w:val="Standaard"/>
    <w:link w:val="TekstopmerkingChar"/>
    <w:uiPriority w:val="99"/>
    <w:semiHidden/>
    <w:unhideWhenUsed/>
    <w:rsid w:val="004C78B1"/>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4C78B1"/>
    <w:rPr>
      <w:sz w:val="24"/>
      <w:szCs w:val="24"/>
    </w:rPr>
  </w:style>
  <w:style w:type="paragraph" w:styleId="Onderwerpvanopmerking">
    <w:name w:val="annotation subject"/>
    <w:basedOn w:val="Tekstopmerking"/>
    <w:next w:val="Tekstopmerking"/>
    <w:link w:val="OnderwerpvanopmerkingChar"/>
    <w:uiPriority w:val="99"/>
    <w:semiHidden/>
    <w:unhideWhenUsed/>
    <w:rsid w:val="004C78B1"/>
    <w:rPr>
      <w:b/>
      <w:bCs/>
      <w:sz w:val="20"/>
      <w:szCs w:val="20"/>
    </w:rPr>
  </w:style>
  <w:style w:type="character" w:customStyle="1" w:styleId="OnderwerpvanopmerkingChar">
    <w:name w:val="Onderwerp van opmerking Char"/>
    <w:basedOn w:val="TekstopmerkingChar"/>
    <w:link w:val="Onderwerpvanopmerking"/>
    <w:uiPriority w:val="99"/>
    <w:semiHidden/>
    <w:rsid w:val="004C78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150712">
      <w:bodyDiv w:val="1"/>
      <w:marLeft w:val="0"/>
      <w:marRight w:val="0"/>
      <w:marTop w:val="0"/>
      <w:marBottom w:val="0"/>
      <w:divBdr>
        <w:top w:val="none" w:sz="0" w:space="0" w:color="auto"/>
        <w:left w:val="none" w:sz="0" w:space="0" w:color="auto"/>
        <w:bottom w:val="none" w:sz="0" w:space="0" w:color="auto"/>
        <w:right w:val="none" w:sz="0" w:space="0" w:color="auto"/>
      </w:divBdr>
    </w:div>
    <w:div w:id="1369721242">
      <w:bodyDiv w:val="1"/>
      <w:marLeft w:val="0"/>
      <w:marRight w:val="0"/>
      <w:marTop w:val="0"/>
      <w:marBottom w:val="0"/>
      <w:divBdr>
        <w:top w:val="none" w:sz="0" w:space="0" w:color="auto"/>
        <w:left w:val="none" w:sz="0" w:space="0" w:color="auto"/>
        <w:bottom w:val="none" w:sz="0" w:space="0" w:color="auto"/>
        <w:right w:val="none" w:sz="0" w:space="0" w:color="auto"/>
      </w:divBdr>
    </w:div>
    <w:div w:id="210645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paul@firebrushstudios.co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tian.stiehl@hva.nl"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D49E-5ADD-4B0D-B551-34DE8DEDE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9161</Words>
  <Characters>52219</Characters>
  <Application>Microsoft Office Word</Application>
  <DocSecurity>0</DocSecurity>
  <Lines>435</Lines>
  <Paragraphs>122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LIVE Game Design &amp; Money Maker Deluxe</vt:lpstr>
      <vt:lpstr>LIVE Game Design &amp; Money Maker Deluxe</vt:lpstr>
    </vt:vector>
  </TitlesOfParts>
  <Company/>
  <LinksUpToDate>false</LinksUpToDate>
  <CharactersWithSpaces>61258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Game Design &amp; Money Maker Deluxe</dc:title>
  <dc:subject/>
  <dc:creator>Riemer van Rozen</dc:creator>
  <cp:keywords/>
  <dc:description/>
  <cp:lastModifiedBy>christian stiehl</cp:lastModifiedBy>
  <cp:revision>5</cp:revision>
  <cp:lastPrinted>2017-06-12T14:13:00Z</cp:lastPrinted>
  <dcterms:created xsi:type="dcterms:W3CDTF">2017-06-12T14:12:00Z</dcterms:created>
  <dcterms:modified xsi:type="dcterms:W3CDTF">2017-06-12T14:13:00Z</dcterms:modified>
</cp:coreProperties>
</file>